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F8C" w:rsidRDefault="00121F8C" w:rsidP="00121F8C">
      <w:pPr>
        <w:pStyle w:val="NormalWeb"/>
        <w:spacing w:before="0" w:beforeAutospacing="0" w:after="0" w:afterAutospacing="0"/>
        <w:rPr>
          <w:rFonts w:ascii="Georgia" w:hAnsi="Georgia" w:cs="Calibri"/>
          <w:sz w:val="22"/>
          <w:szCs w:val="22"/>
        </w:rPr>
      </w:pPr>
      <w:r>
        <w:rPr>
          <w:rFonts w:ascii="Georgia" w:hAnsi="Georgia" w:cs="Calibri"/>
          <w:b/>
          <w:bCs/>
          <w:sz w:val="22"/>
          <w:szCs w:val="22"/>
        </w:rPr>
        <w:t>Introduction</w:t>
      </w:r>
    </w:p>
    <w:p w:rsidR="00121F8C" w:rsidRDefault="00121F8C" w:rsidP="00121F8C">
      <w:pPr>
        <w:pStyle w:val="NormalWeb"/>
        <w:spacing w:before="0" w:beforeAutospacing="0" w:after="0" w:afterAutospacing="0"/>
        <w:rPr>
          <w:rFonts w:ascii="Georgia" w:hAnsi="Georgia" w:cs="Calibri"/>
          <w:sz w:val="22"/>
          <w:szCs w:val="22"/>
        </w:rPr>
      </w:pPr>
      <w:r>
        <w:rPr>
          <w:rFonts w:ascii="Georgia" w:hAnsi="Georgia" w:cs="Calibri"/>
          <w:sz w:val="22"/>
          <w:szCs w:val="22"/>
        </w:rPr>
        <w:t> </w:t>
      </w:r>
    </w:p>
    <w:p w:rsidR="00121F8C" w:rsidRDefault="00121F8C" w:rsidP="00121F8C">
      <w:pPr>
        <w:pStyle w:val="NormalWeb"/>
        <w:spacing w:before="0" w:beforeAutospacing="0" w:after="0" w:afterAutospacing="0"/>
        <w:rPr>
          <w:rFonts w:ascii="Georgia" w:hAnsi="Georgia" w:cs="Calibri"/>
          <w:sz w:val="22"/>
          <w:szCs w:val="22"/>
        </w:rPr>
      </w:pPr>
      <w:del w:id="0" w:author="Sasser, Mindy T." w:date="2019-03-14T16:27:00Z">
        <w:r w:rsidDel="00E54B73">
          <w:rPr>
            <w:rFonts w:ascii="Georgia" w:hAnsi="Georgia" w:cs="Calibri"/>
            <w:sz w:val="22"/>
            <w:szCs w:val="22"/>
          </w:rPr>
          <w:delText>No matter</w:delText>
        </w:r>
      </w:del>
      <w:ins w:id="1" w:author="Sasser, Mindy T." w:date="2019-03-14T16:27:00Z">
        <w:r w:rsidR="00E54B73">
          <w:rPr>
            <w:rFonts w:ascii="Georgia" w:hAnsi="Georgia" w:cs="Calibri"/>
            <w:sz w:val="22"/>
            <w:szCs w:val="22"/>
          </w:rPr>
          <w:t>Regardless of</w:t>
        </w:r>
      </w:ins>
      <w:r>
        <w:rPr>
          <w:rFonts w:ascii="Georgia" w:hAnsi="Georgia" w:cs="Calibri"/>
          <w:sz w:val="22"/>
          <w:szCs w:val="22"/>
        </w:rPr>
        <w:t xml:space="preserve"> your experience level with programming or the solutions you support, I guarantee that there is a use case to know Cerner Command Language (CCL). It doesn't matter if you are a Pharmacy, Core, HIM, or Lab analyst - knowing enough CCL to be dangerous will significantly increase your productivity, troubleshooting ability, and overall knowledge of the system. </w:t>
      </w:r>
    </w:p>
    <w:p w:rsidR="00121F8C" w:rsidRDefault="00121F8C" w:rsidP="00121F8C">
      <w:pPr>
        <w:pStyle w:val="NormalWeb"/>
        <w:spacing w:before="0" w:beforeAutospacing="0" w:after="0" w:afterAutospacing="0"/>
        <w:rPr>
          <w:rFonts w:ascii="Georgia" w:hAnsi="Georgia" w:cs="Calibri"/>
          <w:sz w:val="22"/>
          <w:szCs w:val="22"/>
        </w:rPr>
      </w:pPr>
      <w:r>
        <w:rPr>
          <w:rFonts w:ascii="Georgia" w:hAnsi="Georgia" w:cs="Calibri"/>
          <w:sz w:val="22"/>
          <w:szCs w:val="22"/>
        </w:rPr>
        <w:t> </w:t>
      </w:r>
    </w:p>
    <w:p w:rsidR="00121F8C" w:rsidRDefault="00121F8C" w:rsidP="00121F8C">
      <w:pPr>
        <w:pStyle w:val="NormalWeb"/>
        <w:spacing w:before="0" w:beforeAutospacing="0" w:after="0" w:afterAutospacing="0"/>
        <w:rPr>
          <w:rFonts w:ascii="Georgia" w:hAnsi="Georgia" w:cs="Calibri"/>
          <w:sz w:val="22"/>
          <w:szCs w:val="22"/>
        </w:rPr>
      </w:pPr>
      <w:r>
        <w:rPr>
          <w:rFonts w:ascii="Georgia" w:hAnsi="Georgia" w:cs="Calibri"/>
          <w:sz w:val="22"/>
          <w:szCs w:val="22"/>
        </w:rPr>
        <w:t>For those of you who</w:t>
      </w:r>
      <w:ins w:id="2" w:author="Sasser, Mindy T." w:date="2019-03-14T16:28:00Z">
        <w:r w:rsidR="00E54B73">
          <w:rPr>
            <w:rFonts w:ascii="Georgia" w:hAnsi="Georgia" w:cs="Calibri"/>
            <w:sz w:val="22"/>
            <w:szCs w:val="22"/>
          </w:rPr>
          <w:t xml:space="preserve"> </w:t>
        </w:r>
      </w:ins>
      <w:del w:id="3" w:author="Sasser, Mindy T." w:date="2019-03-14T16:28:00Z">
        <w:r w:rsidDel="00E54B73">
          <w:rPr>
            <w:rFonts w:ascii="Georgia" w:hAnsi="Georgia" w:cs="Calibri"/>
            <w:sz w:val="22"/>
            <w:szCs w:val="22"/>
          </w:rPr>
          <w:delText xml:space="preserve"> already </w:delText>
        </w:r>
      </w:del>
      <w:r>
        <w:rPr>
          <w:rFonts w:ascii="Georgia" w:hAnsi="Georgia" w:cs="Calibri"/>
          <w:sz w:val="22"/>
          <w:szCs w:val="22"/>
        </w:rPr>
        <w:t xml:space="preserve">have a solid programming </w:t>
      </w:r>
      <w:proofErr w:type="gramStart"/>
      <w:r>
        <w:rPr>
          <w:rFonts w:ascii="Georgia" w:hAnsi="Georgia" w:cs="Calibri"/>
          <w:sz w:val="22"/>
          <w:szCs w:val="22"/>
        </w:rPr>
        <w:t>background,</w:t>
      </w:r>
      <w:proofErr w:type="gramEnd"/>
      <w:r>
        <w:rPr>
          <w:rFonts w:ascii="Georgia" w:hAnsi="Georgia" w:cs="Calibri"/>
          <w:sz w:val="22"/>
          <w:szCs w:val="22"/>
        </w:rPr>
        <w:t xml:space="preserve"> and perhaps some CCL knowledge already, the advanced sections of this book will save you literally thousands of hours throughout your career. The skills you will learn in these sections apply to any Cerner Millennium module and for anyone looking to become a report writer. </w:t>
      </w:r>
    </w:p>
    <w:p w:rsidR="00121F8C" w:rsidRDefault="00121F8C" w:rsidP="00121F8C">
      <w:pPr>
        <w:pStyle w:val="NormalWeb"/>
        <w:spacing w:before="0" w:beforeAutospacing="0" w:after="0" w:afterAutospacing="0"/>
        <w:rPr>
          <w:rFonts w:ascii="Georgia" w:hAnsi="Georgia" w:cs="Calibri"/>
          <w:sz w:val="22"/>
          <w:szCs w:val="22"/>
        </w:rPr>
      </w:pPr>
      <w:r>
        <w:rPr>
          <w:rFonts w:ascii="Georgia" w:hAnsi="Georgia" w:cs="Calibri"/>
          <w:sz w:val="22"/>
          <w:szCs w:val="22"/>
        </w:rPr>
        <w:t> </w:t>
      </w:r>
    </w:p>
    <w:p w:rsidR="00121F8C" w:rsidDel="00372E45" w:rsidRDefault="00121F8C" w:rsidP="00121F8C">
      <w:pPr>
        <w:pStyle w:val="NormalWeb"/>
        <w:spacing w:before="0" w:beforeAutospacing="0" w:after="0" w:afterAutospacing="0"/>
        <w:rPr>
          <w:del w:id="4" w:author="Sasser, Mindy T." w:date="2019-03-14T13:49:00Z"/>
          <w:rFonts w:ascii="Georgia" w:hAnsi="Georgia" w:cs="Calibri"/>
          <w:sz w:val="22"/>
          <w:szCs w:val="22"/>
        </w:rPr>
      </w:pPr>
      <w:del w:id="5" w:author="Sasser, Mindy T." w:date="2019-03-14T13:49:00Z">
        <w:r w:rsidDel="00372E45">
          <w:rPr>
            <w:rFonts w:ascii="Georgia" w:hAnsi="Georgia" w:cs="Calibri"/>
            <w:sz w:val="22"/>
            <w:szCs w:val="22"/>
          </w:rPr>
          <w:delText xml:space="preserve">This is far more than just a programming book. If you read this book cover to cover you will understand the underlying mechanics of the Cerner Millennium and how to make it do what you want. You'll be able to write a </w:delText>
        </w:r>
        <w:commentRangeStart w:id="6"/>
        <w:r w:rsidDel="00372E45">
          <w:rPr>
            <w:rFonts w:ascii="Georgia" w:hAnsi="Georgia" w:cs="Calibri"/>
            <w:sz w:val="22"/>
            <w:szCs w:val="22"/>
          </w:rPr>
          <w:delText>script</w:delText>
        </w:r>
      </w:del>
      <w:commentRangeEnd w:id="6"/>
      <w:r w:rsidR="00372E45">
        <w:rPr>
          <w:rStyle w:val="CommentReference"/>
          <w:rFonts w:asciiTheme="minorHAnsi" w:eastAsiaTheme="minorHAnsi" w:hAnsiTheme="minorHAnsi" w:cstheme="minorBidi"/>
        </w:rPr>
        <w:commentReference w:id="6"/>
      </w:r>
      <w:del w:id="7" w:author="Sasser, Mindy T." w:date="2019-03-14T13:49:00Z">
        <w:r w:rsidDel="00372E45">
          <w:rPr>
            <w:rFonts w:ascii="Georgia" w:hAnsi="Georgia" w:cs="Calibri"/>
            <w:sz w:val="22"/>
            <w:szCs w:val="22"/>
          </w:rPr>
          <w:delText xml:space="preserve"> to do anything.</w:delText>
        </w:r>
      </w:del>
    </w:p>
    <w:p w:rsidR="00121F8C" w:rsidRDefault="00121F8C" w:rsidP="00121F8C">
      <w:pPr>
        <w:pStyle w:val="NormalWeb"/>
        <w:spacing w:before="0" w:beforeAutospacing="0" w:after="0" w:afterAutospacing="0"/>
        <w:rPr>
          <w:rFonts w:ascii="Georgia" w:hAnsi="Georgia" w:cs="Calibri"/>
          <w:sz w:val="22"/>
          <w:szCs w:val="22"/>
        </w:rPr>
      </w:pPr>
      <w:r>
        <w:rPr>
          <w:rFonts w:ascii="Georgia" w:hAnsi="Georgia" w:cs="Calibri"/>
          <w:sz w:val="22"/>
          <w:szCs w:val="22"/>
        </w:rPr>
        <w:t> </w:t>
      </w:r>
    </w:p>
    <w:p w:rsidR="00121F8C" w:rsidRDefault="00121F8C" w:rsidP="00121F8C">
      <w:pPr>
        <w:pStyle w:val="NormalWeb"/>
        <w:spacing w:before="0" w:beforeAutospacing="0" w:after="0" w:afterAutospacing="0"/>
        <w:rPr>
          <w:rFonts w:ascii="Georgia" w:hAnsi="Georgia" w:cs="Calibri"/>
          <w:sz w:val="22"/>
          <w:szCs w:val="22"/>
        </w:rPr>
      </w:pPr>
      <w:r>
        <w:rPr>
          <w:rFonts w:ascii="Georgia" w:hAnsi="Georgia" w:cs="Calibri"/>
          <w:sz w:val="22"/>
          <w:szCs w:val="22"/>
        </w:rPr>
        <w:t>Here are just a couple of the areas that CCL can be applied to make your life easier:</w:t>
      </w:r>
    </w:p>
    <w:p w:rsidR="00121F8C" w:rsidRDefault="00121F8C" w:rsidP="00121F8C">
      <w:pPr>
        <w:pStyle w:val="NormalWeb"/>
        <w:spacing w:before="0" w:beforeAutospacing="0" w:after="0" w:afterAutospacing="0"/>
        <w:rPr>
          <w:rFonts w:ascii="Georgia" w:hAnsi="Georgia" w:cs="Calibri"/>
          <w:sz w:val="22"/>
          <w:szCs w:val="22"/>
        </w:rPr>
      </w:pPr>
      <w:r>
        <w:rPr>
          <w:rFonts w:ascii="Georgia" w:hAnsi="Georgia" w:cs="Calibri"/>
          <w:sz w:val="22"/>
          <w:szCs w:val="22"/>
        </w:rPr>
        <w:t> </w:t>
      </w:r>
    </w:p>
    <w:p w:rsidR="00121F8C" w:rsidRDefault="00121F8C" w:rsidP="00121F8C">
      <w:pPr>
        <w:pStyle w:val="NormalWeb"/>
        <w:spacing w:before="0" w:beforeAutospacing="0" w:after="0" w:afterAutospacing="0"/>
        <w:rPr>
          <w:rFonts w:ascii="Georgia" w:hAnsi="Georgia" w:cs="Calibri"/>
          <w:sz w:val="22"/>
          <w:szCs w:val="22"/>
        </w:rPr>
      </w:pPr>
      <w:r>
        <w:rPr>
          <w:rFonts w:ascii="Georgia" w:hAnsi="Georgia" w:cs="Calibri"/>
          <w:sz w:val="22"/>
          <w:szCs w:val="22"/>
        </w:rPr>
        <w:t>-build validation</w:t>
      </w:r>
    </w:p>
    <w:p w:rsidR="00121F8C" w:rsidRDefault="00121F8C" w:rsidP="00121F8C">
      <w:pPr>
        <w:pStyle w:val="NormalWeb"/>
        <w:spacing w:before="0" w:beforeAutospacing="0" w:after="0" w:afterAutospacing="0"/>
        <w:rPr>
          <w:rFonts w:ascii="Georgia" w:hAnsi="Georgia" w:cs="Calibri"/>
          <w:sz w:val="22"/>
          <w:szCs w:val="22"/>
        </w:rPr>
      </w:pPr>
      <w:r>
        <w:rPr>
          <w:rFonts w:ascii="Georgia" w:hAnsi="Georgia" w:cs="Calibri"/>
          <w:sz w:val="22"/>
          <w:szCs w:val="22"/>
        </w:rPr>
        <w:t>-troubleshooting</w:t>
      </w:r>
    </w:p>
    <w:p w:rsidR="00121F8C" w:rsidRDefault="00121F8C" w:rsidP="00121F8C">
      <w:pPr>
        <w:pStyle w:val="NormalWeb"/>
        <w:spacing w:before="0" w:beforeAutospacing="0" w:after="0" w:afterAutospacing="0"/>
        <w:rPr>
          <w:rFonts w:ascii="Georgia" w:hAnsi="Georgia" w:cs="Calibri"/>
          <w:sz w:val="22"/>
          <w:szCs w:val="22"/>
        </w:rPr>
      </w:pPr>
      <w:r>
        <w:rPr>
          <w:rFonts w:ascii="Georgia" w:hAnsi="Georgia" w:cs="Calibri"/>
          <w:sz w:val="22"/>
          <w:szCs w:val="22"/>
        </w:rPr>
        <w:t>-data extraction</w:t>
      </w:r>
    </w:p>
    <w:p w:rsidR="00121F8C" w:rsidRDefault="00121F8C" w:rsidP="00121F8C">
      <w:pPr>
        <w:pStyle w:val="NormalWeb"/>
        <w:spacing w:before="0" w:beforeAutospacing="0" w:after="0" w:afterAutospacing="0"/>
        <w:rPr>
          <w:rFonts w:ascii="Georgia" w:hAnsi="Georgia" w:cs="Calibri"/>
          <w:sz w:val="22"/>
          <w:szCs w:val="22"/>
        </w:rPr>
      </w:pPr>
      <w:r>
        <w:rPr>
          <w:rFonts w:ascii="Georgia" w:hAnsi="Georgia" w:cs="Calibri"/>
          <w:sz w:val="22"/>
          <w:szCs w:val="22"/>
        </w:rPr>
        <w:t>-research</w:t>
      </w:r>
    </w:p>
    <w:p w:rsidR="00121F8C" w:rsidRDefault="00121F8C" w:rsidP="00121F8C">
      <w:pPr>
        <w:pStyle w:val="NormalWeb"/>
        <w:spacing w:before="0" w:beforeAutospacing="0" w:after="0" w:afterAutospacing="0"/>
        <w:rPr>
          <w:rFonts w:ascii="Georgia" w:hAnsi="Georgia" w:cs="Calibri"/>
          <w:sz w:val="22"/>
          <w:szCs w:val="22"/>
        </w:rPr>
      </w:pPr>
      <w:r>
        <w:rPr>
          <w:rFonts w:ascii="Georgia" w:hAnsi="Georgia" w:cs="Calibri"/>
          <w:sz w:val="22"/>
          <w:szCs w:val="22"/>
        </w:rPr>
        <w:t>-report development</w:t>
      </w:r>
    </w:p>
    <w:p w:rsidR="00121F8C" w:rsidRDefault="00121F8C" w:rsidP="00121F8C">
      <w:pPr>
        <w:pStyle w:val="NormalWeb"/>
        <w:spacing w:before="0" w:beforeAutospacing="0" w:after="0" w:afterAutospacing="0"/>
        <w:rPr>
          <w:rFonts w:ascii="Georgia" w:hAnsi="Georgia" w:cs="Calibri"/>
          <w:sz w:val="22"/>
          <w:szCs w:val="22"/>
        </w:rPr>
      </w:pPr>
      <w:r>
        <w:rPr>
          <w:rFonts w:ascii="Georgia" w:hAnsi="Georgia" w:cs="Calibri"/>
          <w:sz w:val="22"/>
          <w:szCs w:val="22"/>
        </w:rPr>
        <w:t>-workflow automation</w:t>
      </w:r>
    </w:p>
    <w:p w:rsidR="00121F8C" w:rsidRDefault="00121F8C" w:rsidP="00121F8C">
      <w:pPr>
        <w:pStyle w:val="NormalWeb"/>
        <w:spacing w:before="0" w:beforeAutospacing="0" w:after="0" w:afterAutospacing="0"/>
        <w:rPr>
          <w:rFonts w:ascii="Georgia" w:hAnsi="Georgia" w:cs="Calibri"/>
          <w:sz w:val="22"/>
          <w:szCs w:val="22"/>
        </w:rPr>
      </w:pPr>
      <w:r>
        <w:rPr>
          <w:rFonts w:ascii="Georgia" w:hAnsi="Georgia" w:cs="Calibri"/>
          <w:sz w:val="22"/>
          <w:szCs w:val="22"/>
        </w:rPr>
        <w:t>-build automation</w:t>
      </w:r>
    </w:p>
    <w:p w:rsidR="00121F8C" w:rsidRDefault="00121F8C" w:rsidP="00121F8C">
      <w:pPr>
        <w:pStyle w:val="NormalWeb"/>
        <w:spacing w:before="0" w:beforeAutospacing="0" w:after="0" w:afterAutospacing="0"/>
        <w:rPr>
          <w:rFonts w:ascii="Georgia" w:hAnsi="Georgia" w:cs="Calibri"/>
          <w:sz w:val="22"/>
          <w:szCs w:val="22"/>
        </w:rPr>
      </w:pPr>
      <w:r>
        <w:rPr>
          <w:rFonts w:ascii="Georgia" w:hAnsi="Georgia" w:cs="Calibri"/>
          <w:sz w:val="22"/>
          <w:szCs w:val="22"/>
        </w:rPr>
        <w:t>-foreign system interfaces</w:t>
      </w:r>
    </w:p>
    <w:p w:rsidR="00121F8C" w:rsidRDefault="00121F8C" w:rsidP="00121F8C">
      <w:pPr>
        <w:pStyle w:val="NormalWeb"/>
        <w:spacing w:before="0" w:beforeAutospacing="0" w:after="0" w:afterAutospacing="0"/>
        <w:rPr>
          <w:rFonts w:ascii="Georgia" w:hAnsi="Georgia" w:cs="Calibri"/>
          <w:sz w:val="22"/>
          <w:szCs w:val="22"/>
        </w:rPr>
      </w:pPr>
      <w:r>
        <w:rPr>
          <w:rFonts w:ascii="Georgia" w:hAnsi="Georgia" w:cs="Calibri"/>
          <w:sz w:val="22"/>
          <w:szCs w:val="22"/>
        </w:rPr>
        <w:t>-discern expert (rules)</w:t>
      </w:r>
    </w:p>
    <w:p w:rsidR="00121F8C" w:rsidRDefault="00121F8C" w:rsidP="00121F8C">
      <w:pPr>
        <w:pStyle w:val="NormalWeb"/>
        <w:spacing w:before="0" w:beforeAutospacing="0" w:after="0" w:afterAutospacing="0"/>
        <w:rPr>
          <w:rFonts w:ascii="Georgia" w:hAnsi="Georgia" w:cs="Calibri"/>
          <w:sz w:val="22"/>
          <w:szCs w:val="22"/>
        </w:rPr>
      </w:pPr>
      <w:r>
        <w:rPr>
          <w:rFonts w:ascii="Georgia" w:hAnsi="Georgia" w:cs="Calibri"/>
          <w:sz w:val="22"/>
          <w:szCs w:val="22"/>
        </w:rPr>
        <w:t> </w:t>
      </w:r>
    </w:p>
    <w:p w:rsidR="00121F8C" w:rsidRDefault="00121F8C" w:rsidP="00121F8C">
      <w:pPr>
        <w:pStyle w:val="NormalWeb"/>
        <w:spacing w:before="0" w:beforeAutospacing="0" w:after="0" w:afterAutospacing="0"/>
        <w:rPr>
          <w:rFonts w:ascii="Georgia" w:hAnsi="Georgia" w:cs="Calibri"/>
          <w:sz w:val="22"/>
          <w:szCs w:val="22"/>
        </w:rPr>
      </w:pPr>
      <w:r>
        <w:rPr>
          <w:rFonts w:ascii="Georgia" w:hAnsi="Georgia" w:cs="Calibri"/>
          <w:sz w:val="22"/>
          <w:szCs w:val="22"/>
        </w:rPr>
        <w:t xml:space="preserve">The goal of this book is to help you learn as fast as possible and </w:t>
      </w:r>
      <w:del w:id="8" w:author="Sasser, Mindy T." w:date="2019-03-14T16:29:00Z">
        <w:r w:rsidDel="00E54B73">
          <w:rPr>
            <w:rFonts w:ascii="Georgia" w:hAnsi="Georgia" w:cs="Calibri"/>
            <w:sz w:val="22"/>
            <w:szCs w:val="22"/>
          </w:rPr>
          <w:delText xml:space="preserve">to help you </w:delText>
        </w:r>
      </w:del>
      <w:r>
        <w:rPr>
          <w:rFonts w:ascii="Georgia" w:hAnsi="Georgia" w:cs="Calibri"/>
          <w:sz w:val="22"/>
          <w:szCs w:val="22"/>
        </w:rPr>
        <w:t xml:space="preserve">save as much time as possible. </w:t>
      </w:r>
      <w:del w:id="9" w:author="Sasser, Mindy T." w:date="2019-03-14T13:51:00Z">
        <w:r w:rsidDel="00372E45">
          <w:rPr>
            <w:rFonts w:ascii="Georgia" w:hAnsi="Georgia" w:cs="Calibri"/>
            <w:sz w:val="22"/>
            <w:szCs w:val="22"/>
          </w:rPr>
          <w:delText>I</w:delText>
        </w:r>
      </w:del>
      <w:ins w:id="10" w:author="Sasser, Mindy T." w:date="2019-03-14T13:51:00Z">
        <w:r w:rsidR="00372E45">
          <w:rPr>
            <w:rFonts w:ascii="Georgia" w:hAnsi="Georgia" w:cs="Calibri"/>
            <w:sz w:val="22"/>
            <w:szCs w:val="22"/>
          </w:rPr>
          <w:t xml:space="preserve"> I </w:t>
        </w:r>
      </w:ins>
      <w:del w:id="11" w:author="Sasser, Mindy T." w:date="2019-03-14T13:51:00Z">
        <w:r w:rsidDel="00372E45">
          <w:rPr>
            <w:rFonts w:ascii="Georgia" w:hAnsi="Georgia" w:cs="Calibri"/>
            <w:sz w:val="22"/>
            <w:szCs w:val="22"/>
          </w:rPr>
          <w:delText xml:space="preserve"> </w:delText>
        </w:r>
      </w:del>
      <w:del w:id="12" w:author="Sasser, Mindy T." w:date="2019-03-14T14:20:00Z">
        <w:r w:rsidDel="006F5389">
          <w:rPr>
            <w:rFonts w:ascii="Georgia" w:hAnsi="Georgia" w:cs="Calibri"/>
            <w:sz w:val="22"/>
            <w:szCs w:val="22"/>
          </w:rPr>
          <w:delText>cut</w:delText>
        </w:r>
      </w:del>
      <w:ins w:id="13" w:author="Sasser, Mindy T." w:date="2019-03-14T14:20:00Z">
        <w:r w:rsidR="006F5389">
          <w:rPr>
            <w:rFonts w:ascii="Georgia" w:hAnsi="Georgia" w:cs="Calibri"/>
            <w:sz w:val="22"/>
            <w:szCs w:val="22"/>
          </w:rPr>
          <w:t>have cut</w:t>
        </w:r>
      </w:ins>
      <w:r>
        <w:rPr>
          <w:rFonts w:ascii="Georgia" w:hAnsi="Georgia" w:cs="Calibri"/>
          <w:sz w:val="22"/>
          <w:szCs w:val="22"/>
        </w:rPr>
        <w:t xml:space="preserve"> through all the weeds of learning a programming language for the first time (especially if you have no programming experience) and only show you what you need to know in the order you need to know it. </w:t>
      </w:r>
    </w:p>
    <w:p w:rsidR="00121F8C" w:rsidRDefault="00121F8C" w:rsidP="00121F8C">
      <w:pPr>
        <w:pStyle w:val="NormalWeb"/>
        <w:spacing w:before="0" w:beforeAutospacing="0" w:after="0" w:afterAutospacing="0"/>
        <w:rPr>
          <w:rFonts w:ascii="Georgia" w:hAnsi="Georgia" w:cs="Calibri"/>
          <w:sz w:val="22"/>
          <w:szCs w:val="22"/>
        </w:rPr>
      </w:pPr>
      <w:r>
        <w:rPr>
          <w:rFonts w:ascii="Georgia" w:hAnsi="Georgia" w:cs="Calibri"/>
          <w:sz w:val="22"/>
          <w:szCs w:val="22"/>
        </w:rPr>
        <w:t> </w:t>
      </w:r>
    </w:p>
    <w:p w:rsidR="00121F8C" w:rsidRDefault="00121F8C" w:rsidP="00121F8C">
      <w:pPr>
        <w:pStyle w:val="NormalWeb"/>
        <w:spacing w:before="0" w:beforeAutospacing="0" w:after="0" w:afterAutospacing="0"/>
        <w:rPr>
          <w:rFonts w:ascii="Georgia" w:hAnsi="Georgia" w:cs="Calibri"/>
          <w:sz w:val="22"/>
          <w:szCs w:val="22"/>
        </w:rPr>
      </w:pPr>
      <w:r>
        <w:rPr>
          <w:rFonts w:ascii="Georgia" w:hAnsi="Georgia" w:cs="Calibri"/>
          <w:sz w:val="22"/>
          <w:szCs w:val="22"/>
        </w:rPr>
        <w:t xml:space="preserve">This is not a reference book. I'm not going to waste your time by listing the hundreds of functions and concepts you </w:t>
      </w:r>
      <w:r>
        <w:rPr>
          <w:rFonts w:ascii="Georgia" w:hAnsi="Georgia" w:cs="Calibri"/>
          <w:i/>
          <w:iCs/>
          <w:sz w:val="22"/>
          <w:szCs w:val="22"/>
        </w:rPr>
        <w:t>could learn</w:t>
      </w:r>
      <w:r>
        <w:rPr>
          <w:rFonts w:ascii="Georgia" w:hAnsi="Georgia" w:cs="Calibri"/>
          <w:sz w:val="22"/>
          <w:szCs w:val="22"/>
        </w:rPr>
        <w:t xml:space="preserve">. I'm going to teach you how to program in CCL, how to use the functions that are important, and how to find the data you need. With this skill set, you will be able to apply your knowledge to any solution for any purpose whether it be simple troubleshooting or advanced </w:t>
      </w:r>
      <w:proofErr w:type="spellStart"/>
      <w:r>
        <w:rPr>
          <w:rFonts w:ascii="Georgia" w:hAnsi="Georgia" w:cs="Calibri"/>
          <w:sz w:val="22"/>
          <w:szCs w:val="22"/>
        </w:rPr>
        <w:t>mPage</w:t>
      </w:r>
      <w:proofErr w:type="spellEnd"/>
      <w:r>
        <w:rPr>
          <w:rFonts w:ascii="Georgia" w:hAnsi="Georgia" w:cs="Calibri"/>
          <w:sz w:val="22"/>
          <w:szCs w:val="22"/>
        </w:rPr>
        <w:t xml:space="preserve"> development. </w:t>
      </w:r>
    </w:p>
    <w:p w:rsidR="00121F8C" w:rsidDel="006F5389" w:rsidRDefault="00121F8C" w:rsidP="00121F8C">
      <w:pPr>
        <w:pStyle w:val="NormalWeb"/>
        <w:spacing w:before="0" w:beforeAutospacing="0" w:after="0" w:afterAutospacing="0"/>
        <w:rPr>
          <w:del w:id="14" w:author="Sasser, Mindy T." w:date="2019-03-14T14:25:00Z"/>
          <w:rFonts w:ascii="Georgia" w:hAnsi="Georgia" w:cs="Calibri"/>
          <w:sz w:val="22"/>
          <w:szCs w:val="22"/>
        </w:rPr>
      </w:pPr>
      <w:r>
        <w:rPr>
          <w:rFonts w:ascii="Georgia" w:hAnsi="Georgia" w:cs="Calibri"/>
          <w:sz w:val="22"/>
          <w:szCs w:val="22"/>
        </w:rPr>
        <w:t> </w:t>
      </w:r>
    </w:p>
    <w:p w:rsidR="00121F8C" w:rsidDel="006F5389" w:rsidRDefault="00121F8C" w:rsidP="00121F8C">
      <w:pPr>
        <w:pStyle w:val="NormalWeb"/>
        <w:spacing w:before="0" w:beforeAutospacing="0" w:after="0" w:afterAutospacing="0"/>
        <w:rPr>
          <w:del w:id="15" w:author="Sasser, Mindy T." w:date="2019-03-14T14:25:00Z"/>
          <w:rFonts w:ascii="Georgia" w:hAnsi="Georgia" w:cs="Calibri"/>
          <w:sz w:val="22"/>
          <w:szCs w:val="22"/>
        </w:rPr>
      </w:pPr>
      <w:del w:id="16" w:author="Sasser, Mindy T." w:date="2019-03-14T14:25:00Z">
        <w:r w:rsidDel="006F5389">
          <w:rPr>
            <w:rFonts w:ascii="Georgia" w:hAnsi="Georgia" w:cs="Calibri"/>
            <w:sz w:val="22"/>
            <w:szCs w:val="22"/>
          </w:rPr>
          <w:delText>This book is littered with hundreds of real-life examples to help you along the way and my Github account has hundreds more. &lt;include github here&gt;</w:delText>
        </w:r>
      </w:del>
    </w:p>
    <w:p w:rsidR="00121F8C" w:rsidRDefault="00121F8C" w:rsidP="00121F8C">
      <w:pPr>
        <w:pStyle w:val="NormalWeb"/>
        <w:spacing w:before="0" w:beforeAutospacing="0" w:after="0" w:afterAutospacing="0"/>
        <w:rPr>
          <w:rFonts w:ascii="Georgia" w:hAnsi="Georgia" w:cs="Calibri"/>
          <w:sz w:val="22"/>
          <w:szCs w:val="22"/>
        </w:rPr>
      </w:pPr>
      <w:r>
        <w:rPr>
          <w:rFonts w:ascii="Georgia" w:hAnsi="Georgia" w:cs="Calibri"/>
          <w:sz w:val="22"/>
          <w:szCs w:val="22"/>
        </w:rPr>
        <w:t> </w:t>
      </w:r>
    </w:p>
    <w:p w:rsidR="00121F8C" w:rsidRDefault="00121F8C" w:rsidP="00121F8C">
      <w:pPr>
        <w:pStyle w:val="NormalWeb"/>
        <w:spacing w:before="0" w:beforeAutospacing="0" w:after="0" w:afterAutospacing="0"/>
        <w:rPr>
          <w:rFonts w:ascii="Georgia" w:hAnsi="Georgia" w:cs="Calibri"/>
          <w:sz w:val="22"/>
          <w:szCs w:val="22"/>
        </w:rPr>
      </w:pPr>
      <w:r>
        <w:rPr>
          <w:rFonts w:ascii="Georgia" w:hAnsi="Georgia" w:cs="Calibri"/>
          <w:sz w:val="22"/>
          <w:szCs w:val="22"/>
        </w:rPr>
        <w:t xml:space="preserve">Programming is not an easy task. In a sense, you are creating your own maze, and at times, especially at first, you might just get lost in it. There will be times when reading this book that you become terribly frustrated. If you are new to programming, there is a lot of material to digest. As you progress, much of this material will be </w:t>
      </w:r>
      <w:r>
        <w:rPr>
          <w:rFonts w:ascii="Georgia" w:hAnsi="Georgia" w:cs="Calibri"/>
          <w:i/>
          <w:iCs/>
          <w:sz w:val="22"/>
          <w:szCs w:val="22"/>
        </w:rPr>
        <w:t>combined</w:t>
      </w:r>
      <w:r>
        <w:rPr>
          <w:rFonts w:ascii="Georgia" w:hAnsi="Georgia" w:cs="Calibri"/>
          <w:sz w:val="22"/>
          <w:szCs w:val="22"/>
        </w:rPr>
        <w:t xml:space="preserve"> with new material that require you to make additional connections.</w:t>
      </w:r>
    </w:p>
    <w:p w:rsidR="00121F8C" w:rsidRDefault="00121F8C" w:rsidP="00121F8C">
      <w:pPr>
        <w:pStyle w:val="NormalWeb"/>
        <w:spacing w:before="0" w:beforeAutospacing="0" w:after="0" w:afterAutospacing="0"/>
        <w:rPr>
          <w:rFonts w:ascii="Georgia" w:hAnsi="Georgia" w:cs="Calibri"/>
          <w:sz w:val="22"/>
          <w:szCs w:val="22"/>
        </w:rPr>
      </w:pPr>
      <w:r>
        <w:rPr>
          <w:rFonts w:ascii="Georgia" w:hAnsi="Georgia" w:cs="Calibri"/>
          <w:sz w:val="22"/>
          <w:szCs w:val="22"/>
        </w:rPr>
        <w:t> </w:t>
      </w:r>
    </w:p>
    <w:p w:rsidR="00121F8C" w:rsidRDefault="00121F8C" w:rsidP="00121F8C">
      <w:pPr>
        <w:pStyle w:val="NormalWeb"/>
        <w:spacing w:before="0" w:beforeAutospacing="0" w:after="0" w:afterAutospacing="0"/>
        <w:rPr>
          <w:rFonts w:ascii="Georgia" w:hAnsi="Georgia" w:cs="Calibri"/>
          <w:sz w:val="22"/>
          <w:szCs w:val="22"/>
        </w:rPr>
      </w:pPr>
      <w:r>
        <w:rPr>
          <w:rFonts w:ascii="Georgia" w:hAnsi="Georgia" w:cs="Calibri"/>
          <w:sz w:val="22"/>
          <w:szCs w:val="22"/>
        </w:rPr>
        <w:t xml:space="preserve">It is up to you to make the necessary effort. If you are struggling to follow the book, do not jump to any conclusions about your abilities or compare yourself with anyone else. Simply take a break, reread the material and try again. Make sure you understand every program and every exercise before moving on. </w:t>
      </w:r>
    </w:p>
    <w:p w:rsidR="00121F8C" w:rsidRDefault="00121F8C" w:rsidP="00121F8C">
      <w:pPr>
        <w:pStyle w:val="NormalWeb"/>
        <w:spacing w:before="0" w:beforeAutospacing="0" w:after="0" w:afterAutospacing="0"/>
        <w:rPr>
          <w:rFonts w:ascii="Georgia" w:hAnsi="Georgia" w:cs="Calibri"/>
          <w:sz w:val="22"/>
          <w:szCs w:val="22"/>
        </w:rPr>
      </w:pPr>
      <w:r>
        <w:rPr>
          <w:rFonts w:ascii="Georgia" w:hAnsi="Georgia" w:cs="Calibri"/>
          <w:sz w:val="22"/>
          <w:szCs w:val="22"/>
        </w:rPr>
        <w:t> </w:t>
      </w:r>
    </w:p>
    <w:p w:rsidR="009C1383" w:rsidRDefault="00121F8C" w:rsidP="00121F8C">
      <w:pPr>
        <w:pStyle w:val="NormalWeb"/>
        <w:spacing w:before="0" w:beforeAutospacing="0" w:after="0" w:afterAutospacing="0"/>
        <w:rPr>
          <w:ins w:id="17" w:author="Sasser, Mindy T." w:date="2019-03-14T14:00:00Z"/>
          <w:rFonts w:ascii="Georgia" w:hAnsi="Georgia" w:cs="Calibri"/>
          <w:sz w:val="22"/>
          <w:szCs w:val="22"/>
        </w:rPr>
      </w:pPr>
      <w:del w:id="18" w:author="Sasser, Mindy T." w:date="2019-03-14T14:00:00Z">
        <w:r w:rsidDel="009C1383">
          <w:rPr>
            <w:rFonts w:ascii="Georgia" w:hAnsi="Georgia" w:cs="Calibri"/>
            <w:sz w:val="22"/>
            <w:szCs w:val="22"/>
          </w:rPr>
          <w:delText xml:space="preserve">Learning CCL is hard work, but when you get to the point where you spend less time writing queries to pull </w:delText>
        </w:r>
      </w:del>
      <w:del w:id="19" w:author="Sasser, Mindy T." w:date="2019-03-14T13:56:00Z">
        <w:r w:rsidDel="009C1383">
          <w:rPr>
            <w:rFonts w:ascii="Georgia" w:hAnsi="Georgia" w:cs="Calibri"/>
            <w:sz w:val="22"/>
            <w:szCs w:val="22"/>
          </w:rPr>
          <w:delText>the</w:delText>
        </w:r>
      </w:del>
      <w:del w:id="20" w:author="Sasser, Mindy T." w:date="2019-03-14T14:00:00Z">
        <w:r w:rsidDel="009C1383">
          <w:rPr>
            <w:rFonts w:ascii="Georgia" w:hAnsi="Georgia" w:cs="Calibri"/>
            <w:sz w:val="22"/>
            <w:szCs w:val="22"/>
          </w:rPr>
          <w:delText xml:space="preserve"> data</w:delText>
        </w:r>
      </w:del>
      <w:del w:id="21" w:author="Sasser, Mindy T." w:date="2019-03-14T13:56:00Z">
        <w:r w:rsidDel="009C1383">
          <w:rPr>
            <w:rFonts w:ascii="Georgia" w:hAnsi="Georgia" w:cs="Calibri"/>
            <w:sz w:val="22"/>
            <w:szCs w:val="22"/>
          </w:rPr>
          <w:delText xml:space="preserve"> that you need</w:delText>
        </w:r>
      </w:del>
      <w:del w:id="22" w:author="Sasser, Mindy T." w:date="2019-03-14T14:00:00Z">
        <w:r w:rsidDel="009C1383">
          <w:rPr>
            <w:rFonts w:ascii="Georgia" w:hAnsi="Georgia" w:cs="Calibri"/>
            <w:sz w:val="22"/>
            <w:szCs w:val="22"/>
          </w:rPr>
          <w:delText xml:space="preserve"> </w:delText>
        </w:r>
      </w:del>
      <w:del w:id="23" w:author="Sasser, Mindy T." w:date="2019-03-14T13:54:00Z">
        <w:r w:rsidDel="00372E45">
          <w:rPr>
            <w:rFonts w:ascii="Georgia" w:hAnsi="Georgia" w:cs="Calibri"/>
            <w:sz w:val="22"/>
            <w:szCs w:val="22"/>
          </w:rPr>
          <w:delText xml:space="preserve">then </w:delText>
        </w:r>
      </w:del>
      <w:del w:id="24" w:author="Sasser, Mindy T." w:date="2019-03-14T14:00:00Z">
        <w:r w:rsidDel="009C1383">
          <w:rPr>
            <w:rFonts w:ascii="Georgia" w:hAnsi="Georgia" w:cs="Calibri"/>
            <w:sz w:val="22"/>
            <w:szCs w:val="22"/>
          </w:rPr>
          <w:delText xml:space="preserve">it would take looking it up in a front-end application, you will have succeeded. </w:delText>
        </w:r>
      </w:del>
    </w:p>
    <w:p w:rsidR="009C1383" w:rsidRDefault="009C1383" w:rsidP="00121F8C">
      <w:pPr>
        <w:pStyle w:val="NormalWeb"/>
        <w:spacing w:before="0" w:beforeAutospacing="0" w:after="0" w:afterAutospacing="0"/>
        <w:rPr>
          <w:ins w:id="25" w:author="Sasser, Mindy T." w:date="2019-03-14T14:00:00Z"/>
          <w:rFonts w:ascii="Georgia" w:hAnsi="Georgia" w:cs="Calibri"/>
          <w:sz w:val="22"/>
          <w:szCs w:val="22"/>
        </w:rPr>
      </w:pPr>
    </w:p>
    <w:p w:rsidR="009C1383" w:rsidRPr="009C1383" w:rsidRDefault="009C1383" w:rsidP="009C1383">
      <w:pPr>
        <w:pStyle w:val="NormalWeb"/>
        <w:spacing w:before="0" w:beforeAutospacing="0" w:after="0" w:afterAutospacing="0"/>
        <w:rPr>
          <w:rFonts w:ascii="Georgia" w:hAnsi="Georgia" w:cs="Calibri"/>
          <w:sz w:val="22"/>
          <w:szCs w:val="22"/>
        </w:rPr>
      </w:pPr>
      <w:ins w:id="26" w:author="Sasser, Mindy T." w:date="2019-03-14T14:00:00Z">
        <w:r w:rsidRPr="009C1383">
          <w:rPr>
            <w:rFonts w:ascii="Georgia" w:hAnsi="Georgia" w:cs="Calibri"/>
            <w:sz w:val="22"/>
            <w:szCs w:val="22"/>
          </w:rPr>
          <w:t>Learning CCL is hard work</w:t>
        </w:r>
      </w:ins>
      <w:ins w:id="27" w:author="Sasser, Mindy T." w:date="2019-03-14T14:10:00Z">
        <w:r w:rsidR="0090222D">
          <w:rPr>
            <w:rFonts w:ascii="Georgia" w:hAnsi="Georgia" w:cs="Calibri"/>
            <w:sz w:val="22"/>
            <w:szCs w:val="22"/>
          </w:rPr>
          <w:t>.</w:t>
        </w:r>
      </w:ins>
      <w:ins w:id="28" w:author="Sasser, Mindy T." w:date="2019-03-14T14:00:00Z">
        <w:r w:rsidRPr="009C1383">
          <w:rPr>
            <w:rFonts w:ascii="Georgia" w:hAnsi="Georgia" w:cs="Calibri"/>
            <w:sz w:val="22"/>
            <w:szCs w:val="22"/>
          </w:rPr>
          <w:t xml:space="preserve"> However, when you get to the point where you spend less time writing queries to pull data compared to t</w:t>
        </w:r>
        <w:r w:rsidR="00E54B73">
          <w:rPr>
            <w:rFonts w:ascii="Georgia" w:hAnsi="Georgia" w:cs="Calibri"/>
            <w:sz w:val="22"/>
            <w:szCs w:val="22"/>
          </w:rPr>
          <w:t>he time it would take looking</w:t>
        </w:r>
        <w:r w:rsidRPr="009C1383">
          <w:rPr>
            <w:rFonts w:ascii="Georgia" w:hAnsi="Georgia" w:cs="Calibri"/>
            <w:sz w:val="22"/>
            <w:szCs w:val="22"/>
          </w:rPr>
          <w:t xml:space="preserve"> up</w:t>
        </w:r>
      </w:ins>
      <w:ins w:id="29" w:author="Sasser, Mindy T." w:date="2019-03-14T16:31:00Z">
        <w:r w:rsidR="00E54B73">
          <w:rPr>
            <w:rFonts w:ascii="Georgia" w:hAnsi="Georgia" w:cs="Calibri"/>
            <w:sz w:val="22"/>
            <w:szCs w:val="22"/>
          </w:rPr>
          <w:t xml:space="preserve"> the same information</w:t>
        </w:r>
      </w:ins>
      <w:ins w:id="30" w:author="Sasser, Mindy T." w:date="2019-03-14T14:00:00Z">
        <w:r w:rsidRPr="009C1383">
          <w:rPr>
            <w:rFonts w:ascii="Georgia" w:hAnsi="Georgia" w:cs="Calibri"/>
            <w:sz w:val="22"/>
            <w:szCs w:val="22"/>
          </w:rPr>
          <w:t xml:space="preserve"> in a front-end application, you will have succeeded.</w:t>
        </w:r>
      </w:ins>
    </w:p>
    <w:p w:rsidR="00121F8C" w:rsidRDefault="00121F8C" w:rsidP="00121F8C">
      <w:pPr>
        <w:pStyle w:val="NormalWeb"/>
        <w:spacing w:before="0" w:beforeAutospacing="0" w:after="0" w:afterAutospacing="0"/>
        <w:rPr>
          <w:rFonts w:ascii="Georgia" w:hAnsi="Georgia" w:cs="Calibri"/>
          <w:sz w:val="22"/>
          <w:szCs w:val="22"/>
        </w:rPr>
      </w:pPr>
      <w:r>
        <w:rPr>
          <w:rFonts w:ascii="Georgia" w:hAnsi="Georgia" w:cs="Calibri"/>
          <w:sz w:val="22"/>
          <w:szCs w:val="22"/>
        </w:rPr>
        <w:t> </w:t>
      </w:r>
    </w:p>
    <w:p w:rsidR="00121F8C" w:rsidRDefault="00121F8C" w:rsidP="00121F8C">
      <w:pPr>
        <w:pStyle w:val="NormalWeb"/>
        <w:spacing w:before="0" w:beforeAutospacing="0" w:after="0" w:afterAutospacing="0"/>
        <w:rPr>
          <w:rFonts w:ascii="Georgia" w:hAnsi="Georgia" w:cs="Calibri"/>
          <w:sz w:val="22"/>
          <w:szCs w:val="22"/>
        </w:rPr>
      </w:pPr>
      <w:r>
        <w:rPr>
          <w:rFonts w:ascii="Georgia" w:hAnsi="Georgia" w:cs="Calibri"/>
          <w:b/>
          <w:bCs/>
          <w:sz w:val="22"/>
          <w:szCs w:val="22"/>
        </w:rPr>
        <w:t>What is CCL?</w:t>
      </w:r>
    </w:p>
    <w:p w:rsidR="00121F8C" w:rsidRDefault="00121F8C" w:rsidP="00121F8C">
      <w:pPr>
        <w:pStyle w:val="NormalWeb"/>
        <w:spacing w:before="0" w:beforeAutospacing="0" w:after="0" w:afterAutospacing="0"/>
        <w:rPr>
          <w:rFonts w:ascii="Georgia" w:hAnsi="Georgia" w:cs="Calibri"/>
          <w:sz w:val="22"/>
          <w:szCs w:val="22"/>
        </w:rPr>
      </w:pPr>
      <w:r>
        <w:rPr>
          <w:rFonts w:ascii="Georgia" w:hAnsi="Georgia" w:cs="Calibri"/>
          <w:sz w:val="22"/>
          <w:szCs w:val="22"/>
        </w:rPr>
        <w:t> </w:t>
      </w:r>
    </w:p>
    <w:p w:rsidR="00121F8C" w:rsidRDefault="00121F8C" w:rsidP="00121F8C">
      <w:pPr>
        <w:pStyle w:val="NormalWeb"/>
        <w:spacing w:before="0" w:beforeAutospacing="0" w:after="0" w:afterAutospacing="0"/>
        <w:rPr>
          <w:rFonts w:ascii="Georgia" w:hAnsi="Georgia" w:cs="Calibri"/>
          <w:sz w:val="22"/>
          <w:szCs w:val="22"/>
        </w:rPr>
      </w:pPr>
      <w:r>
        <w:rPr>
          <w:rFonts w:ascii="Georgia" w:hAnsi="Georgia" w:cs="Calibri"/>
          <w:sz w:val="22"/>
          <w:szCs w:val="22"/>
        </w:rPr>
        <w:t xml:space="preserve">Cerner Command Language (CCL) is a full-featured programming language patterned after Structured Query Language (SQL). In the mid </w:t>
      </w:r>
      <w:commentRangeStart w:id="31"/>
      <w:proofErr w:type="gramStart"/>
      <w:r>
        <w:rPr>
          <w:rFonts w:ascii="Georgia" w:hAnsi="Georgia" w:cs="Calibri"/>
          <w:sz w:val="22"/>
          <w:szCs w:val="22"/>
        </w:rPr>
        <w:t>1900's</w:t>
      </w:r>
      <w:commentRangeEnd w:id="31"/>
      <w:proofErr w:type="gramEnd"/>
      <w:r w:rsidR="00E54B73">
        <w:rPr>
          <w:rStyle w:val="CommentReference"/>
          <w:rFonts w:asciiTheme="minorHAnsi" w:eastAsiaTheme="minorHAnsi" w:hAnsiTheme="minorHAnsi" w:cstheme="minorBidi"/>
        </w:rPr>
        <w:commentReference w:id="31"/>
      </w:r>
      <w:r>
        <w:rPr>
          <w:rFonts w:ascii="Georgia" w:hAnsi="Georgia" w:cs="Calibri"/>
          <w:sz w:val="22"/>
          <w:szCs w:val="22"/>
        </w:rPr>
        <w:t xml:space="preserve"> the name was changed to Discern Explorer, but CCL continues to be referenced throughout Cerner Millennium. The names are interchangeable, but for the remainder of this book I will be using CCL. </w:t>
      </w:r>
    </w:p>
    <w:p w:rsidR="00121F8C" w:rsidRDefault="00121F8C" w:rsidP="00121F8C">
      <w:pPr>
        <w:pStyle w:val="NormalWeb"/>
        <w:spacing w:before="0" w:beforeAutospacing="0" w:after="0" w:afterAutospacing="0"/>
        <w:rPr>
          <w:rFonts w:ascii="Georgia" w:hAnsi="Georgia" w:cs="Calibri"/>
          <w:sz w:val="22"/>
          <w:szCs w:val="22"/>
        </w:rPr>
      </w:pPr>
      <w:r>
        <w:rPr>
          <w:rFonts w:ascii="Georgia" w:hAnsi="Georgia" w:cs="Calibri"/>
          <w:sz w:val="22"/>
          <w:szCs w:val="22"/>
        </w:rPr>
        <w:t> </w:t>
      </w:r>
    </w:p>
    <w:p w:rsidR="00121F8C" w:rsidDel="007B7866" w:rsidRDefault="00121F8C" w:rsidP="007B7866">
      <w:pPr>
        <w:rPr>
          <w:del w:id="32" w:author="Sasser, Mindy T." w:date="2019-03-14T16:41:00Z"/>
          <w:rFonts w:ascii="Georgia" w:hAnsi="Georgia" w:cs="Calibri"/>
        </w:rPr>
        <w:pPrChange w:id="33" w:author="Sasser, Mindy T." w:date="2019-03-14T16:37:00Z">
          <w:pPr>
            <w:pStyle w:val="NormalWeb"/>
            <w:spacing w:before="0" w:beforeAutospacing="0" w:after="0" w:afterAutospacing="0"/>
          </w:pPr>
        </w:pPrChange>
      </w:pPr>
      <w:r>
        <w:rPr>
          <w:rFonts w:ascii="Georgia" w:hAnsi="Georgia" w:cs="Calibri"/>
        </w:rPr>
        <w:t xml:space="preserve">All Cerner Millennium applications use CCL to select from, insert into, update into, and delete data from the Millennium database. </w:t>
      </w:r>
      <w:ins w:id="34" w:author="Sasser, Mindy T." w:date="2019-03-14T16:37:00Z">
        <w:r w:rsidR="00E54B73">
          <w:rPr>
            <w:rFonts w:ascii="Georgia" w:hAnsi="Georgia" w:cs="Calibri"/>
          </w:rPr>
          <w:t xml:space="preserve">CCL </w:t>
        </w:r>
        <w:proofErr w:type="gramStart"/>
        <w:r w:rsidR="00E54B73">
          <w:rPr>
            <w:rFonts w:ascii="Georgia" w:hAnsi="Georgia" w:cs="Calibri"/>
          </w:rPr>
          <w:t>is used</w:t>
        </w:r>
        <w:proofErr w:type="gramEnd"/>
        <w:r w:rsidR="00E54B73">
          <w:rPr>
            <w:rFonts w:ascii="Georgia" w:hAnsi="Georgia" w:cs="Calibri"/>
          </w:rPr>
          <w:t xml:space="preserve"> to initially write all of the information you see in any front-end Millennium solution (e.g. </w:t>
        </w:r>
        <w:proofErr w:type="spellStart"/>
        <w:r w:rsidR="00E54B73">
          <w:rPr>
            <w:rFonts w:ascii="Georgia" w:hAnsi="Georgia" w:cs="Calibri"/>
          </w:rPr>
          <w:t>PowerChart</w:t>
        </w:r>
        <w:proofErr w:type="spellEnd"/>
        <w:r w:rsidR="00E54B73">
          <w:rPr>
            <w:rFonts w:ascii="Georgia" w:hAnsi="Georgia" w:cs="Calibri"/>
          </w:rPr>
          <w:t>, PHA Med Manager, or Order Result Viewer) to the database and display what you are seeing in the application.</w:t>
        </w:r>
      </w:ins>
      <w:del w:id="35" w:author="Sasser, Mindy T." w:date="2019-03-14T16:37:00Z">
        <w:r w:rsidDel="00E54B73">
          <w:rPr>
            <w:rFonts w:ascii="Georgia" w:hAnsi="Georgia" w:cs="Calibri"/>
          </w:rPr>
          <w:delText xml:space="preserve">Any time you are looking at information in a front-end Millennium solution (e.g. PowerChart, PHA Med Manager, or Order </w:delText>
        </w:r>
      </w:del>
      <w:del w:id="36" w:author="Sasser, Mindy T." w:date="2019-03-14T14:10:00Z">
        <w:r w:rsidDel="0090222D">
          <w:rPr>
            <w:rFonts w:ascii="Georgia" w:hAnsi="Georgia" w:cs="Calibri"/>
          </w:rPr>
          <w:delText>r</w:delText>
        </w:r>
      </w:del>
      <w:del w:id="37" w:author="Sasser, Mindy T." w:date="2019-03-14T16:37:00Z">
        <w:r w:rsidDel="00E54B73">
          <w:rPr>
            <w:rFonts w:ascii="Georgia" w:hAnsi="Georgia" w:cs="Calibri"/>
          </w:rPr>
          <w:delText xml:space="preserve">esult Viewer), CCL was used to initially write that information to the database and </w:delText>
        </w:r>
      </w:del>
      <w:del w:id="38" w:author="Sasser, Mindy T." w:date="2019-03-14T14:11:00Z">
        <w:r w:rsidDel="0090222D">
          <w:rPr>
            <w:rFonts w:ascii="Georgia" w:hAnsi="Georgia" w:cs="Calibri"/>
          </w:rPr>
          <w:delText xml:space="preserve">used to </w:delText>
        </w:r>
      </w:del>
      <w:del w:id="39" w:author="Sasser, Mindy T." w:date="2019-03-14T16:37:00Z">
        <w:r w:rsidDel="00E54B73">
          <w:rPr>
            <w:rFonts w:ascii="Georgia" w:hAnsi="Georgia" w:cs="Calibri"/>
          </w:rPr>
          <w:delText>display what you are seeing in the application.</w:delText>
        </w:r>
      </w:del>
      <w:ins w:id="40" w:author="Sasser, Mindy T." w:date="2019-03-14T16:41:00Z">
        <w:r w:rsidR="007B7866">
          <w:rPr>
            <w:rFonts w:ascii="Georgia" w:hAnsi="Georgia" w:cs="Calibri"/>
          </w:rPr>
          <w:t xml:space="preserve"> </w:t>
        </w:r>
      </w:ins>
    </w:p>
    <w:p w:rsidR="00121F8C" w:rsidDel="007B7866" w:rsidRDefault="00121F8C" w:rsidP="00121F8C">
      <w:pPr>
        <w:pStyle w:val="NormalWeb"/>
        <w:spacing w:before="0" w:beforeAutospacing="0" w:after="0" w:afterAutospacing="0"/>
        <w:rPr>
          <w:del w:id="41" w:author="Sasser, Mindy T." w:date="2019-03-14T16:41:00Z"/>
          <w:rFonts w:ascii="Georgia" w:hAnsi="Georgia" w:cs="Calibri"/>
          <w:sz w:val="22"/>
          <w:szCs w:val="22"/>
        </w:rPr>
      </w:pPr>
      <w:del w:id="42" w:author="Sasser, Mindy T." w:date="2019-03-14T16:41:00Z">
        <w:r w:rsidDel="007B7866">
          <w:rPr>
            <w:rFonts w:ascii="Georgia" w:hAnsi="Georgia" w:cs="Calibri"/>
            <w:sz w:val="22"/>
            <w:szCs w:val="22"/>
          </w:rPr>
          <w:delText> </w:delText>
        </w:r>
      </w:del>
    </w:p>
    <w:p w:rsidR="007B7866" w:rsidRDefault="00121F8C" w:rsidP="007B7866">
      <w:pPr>
        <w:rPr>
          <w:ins w:id="43" w:author="Sasser, Mindy T." w:date="2019-03-14T16:41:00Z"/>
          <w:rFonts w:ascii="Georgia" w:hAnsi="Georgia" w:cs="Calibri"/>
        </w:rPr>
        <w:pPrChange w:id="44" w:author="Sasser, Mindy T." w:date="2019-03-14T16:41:00Z">
          <w:pPr>
            <w:pStyle w:val="NormalWeb"/>
            <w:spacing w:before="0" w:beforeAutospacing="0" w:after="0" w:afterAutospacing="0"/>
          </w:pPr>
        </w:pPrChange>
      </w:pPr>
      <w:r w:rsidRPr="007B7866">
        <w:rPr>
          <w:rFonts w:ascii="Georgia" w:hAnsi="Georgia" w:cs="Calibri"/>
          <w:rPrChange w:id="45" w:author="Sasser, Mindy T." w:date="2019-03-14T16:41:00Z">
            <w:rPr/>
          </w:rPrChange>
        </w:rPr>
        <w:t xml:space="preserve">Since every Cerner Millennium solution uses CCL to read and write from the database, you can use CCL in an endless number of ways to do the same thing. </w:t>
      </w:r>
    </w:p>
    <w:p w:rsidR="007B7866" w:rsidRDefault="007B7866" w:rsidP="007B7866">
      <w:pPr>
        <w:rPr>
          <w:ins w:id="46" w:author="Sasser, Mindy T." w:date="2019-03-14T16:41:00Z"/>
          <w:rFonts w:ascii="Georgia" w:hAnsi="Georgia" w:cs="Calibri"/>
        </w:rPr>
        <w:pPrChange w:id="47" w:author="Sasser, Mindy T." w:date="2019-03-14T16:41:00Z">
          <w:pPr>
            <w:pStyle w:val="NormalWeb"/>
            <w:spacing w:before="0" w:beforeAutospacing="0" w:after="0" w:afterAutospacing="0"/>
          </w:pPr>
        </w:pPrChange>
      </w:pPr>
    </w:p>
    <w:p w:rsidR="00121F8C" w:rsidRPr="007B7866" w:rsidRDefault="00121F8C" w:rsidP="007B7866">
      <w:pPr>
        <w:pStyle w:val="NormalWeb"/>
        <w:spacing w:before="0" w:beforeAutospacing="0" w:after="0" w:afterAutospacing="0"/>
        <w:rPr>
          <w:rFonts w:ascii="Georgia" w:hAnsi="Georgia" w:cs="Calibri"/>
          <w:sz w:val="22"/>
          <w:szCs w:val="22"/>
          <w:rPrChange w:id="48" w:author="Sasser, Mindy T." w:date="2019-03-14T16:43:00Z">
            <w:rPr/>
          </w:rPrChange>
        </w:rPr>
      </w:pPr>
      <w:r w:rsidRPr="007B7866">
        <w:rPr>
          <w:rFonts w:ascii="Georgia" w:hAnsi="Georgia" w:cs="Calibri"/>
          <w:rPrChange w:id="49" w:author="Sasser, Mindy T." w:date="2019-03-14T16:41:00Z">
            <w:rPr/>
          </w:rPrChange>
        </w:rPr>
        <w:t>Cerner provides</w:t>
      </w:r>
      <w:del w:id="50" w:author="Sasser, Mindy T." w:date="2019-03-14T16:42:00Z">
        <w:r w:rsidRPr="007B7866" w:rsidDel="007B7866">
          <w:rPr>
            <w:rFonts w:ascii="Georgia" w:hAnsi="Georgia" w:cs="Calibri"/>
            <w:rPrChange w:id="51" w:author="Sasser, Mindy T." w:date="2019-03-14T16:41:00Z">
              <w:rPr/>
            </w:rPrChange>
          </w:rPr>
          <w:delText xml:space="preserve"> an</w:delText>
        </w:r>
      </w:del>
      <w:r w:rsidRPr="007B7866">
        <w:rPr>
          <w:rFonts w:ascii="Georgia" w:hAnsi="Georgia" w:cs="Calibri"/>
          <w:rPrChange w:id="52" w:author="Sasser, Mindy T." w:date="2019-03-14T16:41:00Z">
            <w:rPr/>
          </w:rPrChange>
        </w:rPr>
        <w:t xml:space="preserve"> </w:t>
      </w:r>
      <w:ins w:id="53" w:author="Sasser, Mindy T." w:date="2019-03-14T16:42:00Z">
        <w:r w:rsidR="007B7866">
          <w:rPr>
            <w:rFonts w:ascii="Georgia" w:hAnsi="Georgia" w:cs="Calibri"/>
            <w:sz w:val="22"/>
            <w:szCs w:val="22"/>
          </w:rPr>
          <w:t xml:space="preserve">a front-end integrated development environment (IDE) </w:t>
        </w:r>
      </w:ins>
      <w:del w:id="54" w:author="Sasser, Mindy T." w:date="2019-03-14T16:42:00Z">
        <w:r w:rsidRPr="007B7866" w:rsidDel="007B7866">
          <w:rPr>
            <w:rFonts w:ascii="Georgia" w:hAnsi="Georgia" w:cs="Calibri"/>
            <w:rPrChange w:id="55" w:author="Sasser, Mindy T." w:date="2019-03-14T16:41:00Z">
              <w:rPr/>
            </w:rPrChange>
          </w:rPr>
          <w:delText>application</w:delText>
        </w:r>
      </w:del>
      <w:r w:rsidRPr="007B7866">
        <w:rPr>
          <w:rFonts w:ascii="Georgia" w:hAnsi="Georgia" w:cs="Calibri"/>
          <w:rPrChange w:id="56" w:author="Sasser, Mindy T." w:date="2019-03-14T16:41:00Z">
            <w:rPr/>
          </w:rPrChange>
        </w:rPr>
        <w:t xml:space="preserve"> called DiscernVisualDeveloper.exe (</w:t>
      </w:r>
      <w:proofErr w:type="spellStart"/>
      <w:r w:rsidRPr="007B7866">
        <w:rPr>
          <w:rFonts w:ascii="Georgia" w:hAnsi="Georgia" w:cs="Calibri"/>
          <w:rPrChange w:id="57" w:author="Sasser, Mindy T." w:date="2019-03-14T16:41:00Z">
            <w:rPr/>
          </w:rPrChange>
        </w:rPr>
        <w:t>DVDev</w:t>
      </w:r>
      <w:proofErr w:type="spellEnd"/>
      <w:r w:rsidRPr="007B7866">
        <w:rPr>
          <w:rFonts w:ascii="Georgia" w:hAnsi="Georgia" w:cs="Calibri"/>
          <w:rPrChange w:id="58" w:author="Sasser, Mindy T." w:date="2019-03-14T16:41:00Z">
            <w:rPr/>
          </w:rPrChange>
        </w:rPr>
        <w:t xml:space="preserve">) that allows you to create and execute ad-hoc queries, </w:t>
      </w:r>
      <w:del w:id="59" w:author="Sasser, Mindy T." w:date="2019-03-14T16:41:00Z">
        <w:r w:rsidRPr="007B7866" w:rsidDel="007B7866">
          <w:rPr>
            <w:rFonts w:ascii="Georgia" w:hAnsi="Georgia" w:cs="Calibri"/>
            <w:rPrChange w:id="60" w:author="Sasser, Mindy T." w:date="2019-03-14T16:41:00Z">
              <w:rPr/>
            </w:rPrChange>
          </w:rPr>
          <w:delText>fully fledged</w:delText>
        </w:r>
      </w:del>
      <w:ins w:id="61" w:author="Sasser, Mindy T." w:date="2019-03-14T16:41:00Z">
        <w:r w:rsidR="007B7866" w:rsidRPr="007B7866">
          <w:rPr>
            <w:rFonts w:ascii="Georgia" w:hAnsi="Georgia" w:cs="Calibri"/>
          </w:rPr>
          <w:t>fully-fledged</w:t>
        </w:r>
      </w:ins>
      <w:r w:rsidRPr="007B7866">
        <w:rPr>
          <w:rFonts w:ascii="Georgia" w:hAnsi="Georgia" w:cs="Calibri"/>
          <w:rPrChange w:id="62" w:author="Sasser, Mindy T." w:date="2019-03-14T16:41:00Z">
            <w:rPr/>
          </w:rPrChange>
        </w:rPr>
        <w:t xml:space="preserve"> programs and reports. </w:t>
      </w:r>
      <w:proofErr w:type="spellStart"/>
      <w:ins w:id="63" w:author="Sasser, Mindy T." w:date="2019-03-14T16:41:00Z">
        <w:r w:rsidR="007B7866">
          <w:rPr>
            <w:rFonts w:ascii="Georgia" w:hAnsi="Georgia" w:cs="Calibri"/>
            <w:sz w:val="22"/>
            <w:szCs w:val="22"/>
          </w:rPr>
          <w:t>DVDev</w:t>
        </w:r>
        <w:proofErr w:type="spellEnd"/>
        <w:r w:rsidR="007B7866">
          <w:rPr>
            <w:rFonts w:ascii="Georgia" w:hAnsi="Georgia" w:cs="Calibri"/>
            <w:sz w:val="22"/>
            <w:szCs w:val="22"/>
          </w:rPr>
          <w:t xml:space="preserve"> can</w:t>
        </w:r>
      </w:ins>
      <w:ins w:id="64" w:author="Sasser, Mindy T." w:date="2019-03-14T16:43:00Z">
        <w:r w:rsidR="007B7866">
          <w:rPr>
            <w:rFonts w:ascii="Georgia" w:hAnsi="Georgia" w:cs="Calibri"/>
            <w:sz w:val="22"/>
            <w:szCs w:val="22"/>
          </w:rPr>
          <w:t xml:space="preserve"> also</w:t>
        </w:r>
      </w:ins>
      <w:ins w:id="65" w:author="Sasser, Mindy T." w:date="2019-03-14T16:41:00Z">
        <w:r w:rsidR="007B7866">
          <w:rPr>
            <w:rFonts w:ascii="Georgia" w:hAnsi="Georgia" w:cs="Calibri"/>
            <w:sz w:val="22"/>
            <w:szCs w:val="22"/>
          </w:rPr>
          <w:t xml:space="preserve"> be used to create and edit source code. It combines text editor functionality with Cerner's data dictionary and efficiency tools. It allows you to lookup tables and code sets, review fields that exist on tables, build prompts, forms and layouts for reports, and much more. </w:t>
        </w:r>
      </w:ins>
    </w:p>
    <w:p w:rsidR="00121F8C" w:rsidRDefault="00121F8C" w:rsidP="00121F8C">
      <w:pPr>
        <w:pStyle w:val="NormalWeb"/>
        <w:spacing w:before="0" w:beforeAutospacing="0" w:after="0" w:afterAutospacing="0"/>
        <w:rPr>
          <w:rFonts w:ascii="Georgia" w:hAnsi="Georgia" w:cs="Calibri"/>
          <w:sz w:val="22"/>
          <w:szCs w:val="22"/>
        </w:rPr>
      </w:pPr>
      <w:r>
        <w:rPr>
          <w:rFonts w:ascii="Georgia" w:hAnsi="Georgia" w:cs="Calibri"/>
          <w:sz w:val="22"/>
          <w:szCs w:val="22"/>
        </w:rPr>
        <w:t> </w:t>
      </w:r>
    </w:p>
    <w:p w:rsidR="00121F8C" w:rsidRDefault="00121F8C" w:rsidP="00121F8C">
      <w:pPr>
        <w:pStyle w:val="NormalWeb"/>
        <w:spacing w:before="0" w:beforeAutospacing="0" w:after="0" w:afterAutospacing="0"/>
        <w:rPr>
          <w:rFonts w:ascii="Georgia" w:hAnsi="Georgia" w:cs="Calibri"/>
          <w:sz w:val="22"/>
          <w:szCs w:val="22"/>
        </w:rPr>
      </w:pPr>
      <w:r>
        <w:rPr>
          <w:rFonts w:ascii="Georgia" w:hAnsi="Georgia" w:cs="Calibri"/>
          <w:sz w:val="22"/>
          <w:szCs w:val="22"/>
        </w:rPr>
        <w:t>Cerner also has a CCL utility that can be run from the back-end that we will be discussing in depth, and there are a number of third party programs designed to help</w:t>
      </w:r>
      <w:ins w:id="66" w:author="Sasser, Mindy T." w:date="2019-03-14T14:12:00Z">
        <w:r w:rsidR="0090222D">
          <w:rPr>
            <w:rFonts w:ascii="Georgia" w:hAnsi="Georgia" w:cs="Calibri"/>
            <w:sz w:val="22"/>
            <w:szCs w:val="22"/>
          </w:rPr>
          <w:t xml:space="preserve"> make</w:t>
        </w:r>
      </w:ins>
      <w:r>
        <w:rPr>
          <w:rFonts w:ascii="Georgia" w:hAnsi="Georgia" w:cs="Calibri"/>
          <w:sz w:val="22"/>
          <w:szCs w:val="22"/>
        </w:rPr>
        <w:t xml:space="preserve"> writing CCL easier. </w:t>
      </w:r>
    </w:p>
    <w:p w:rsidR="00121F8C" w:rsidRDefault="00121F8C" w:rsidP="00121F8C">
      <w:pPr>
        <w:pStyle w:val="NormalWeb"/>
        <w:spacing w:before="0" w:beforeAutospacing="0" w:after="0" w:afterAutospacing="0"/>
        <w:rPr>
          <w:rFonts w:ascii="Georgia" w:hAnsi="Georgia" w:cs="Calibri"/>
          <w:sz w:val="22"/>
          <w:szCs w:val="22"/>
        </w:rPr>
      </w:pPr>
      <w:r>
        <w:rPr>
          <w:rFonts w:ascii="Georgia" w:hAnsi="Georgia" w:cs="Calibri"/>
          <w:sz w:val="22"/>
          <w:szCs w:val="22"/>
        </w:rPr>
        <w:t> </w:t>
      </w:r>
    </w:p>
    <w:p w:rsidR="00121F8C" w:rsidDel="007B7866" w:rsidRDefault="00121F8C" w:rsidP="00121F8C">
      <w:pPr>
        <w:pStyle w:val="NormalWeb"/>
        <w:spacing w:before="0" w:beforeAutospacing="0" w:after="0" w:afterAutospacing="0"/>
        <w:rPr>
          <w:del w:id="67" w:author="Sasser, Mindy T." w:date="2019-03-14T16:41:00Z"/>
          <w:rFonts w:ascii="Georgia" w:hAnsi="Georgia" w:cs="Calibri"/>
          <w:sz w:val="22"/>
          <w:szCs w:val="22"/>
        </w:rPr>
      </w:pPr>
      <w:del w:id="68" w:author="Sasser, Mindy T." w:date="2019-03-14T16:41:00Z">
        <w:r w:rsidDel="007B7866">
          <w:rPr>
            <w:rFonts w:ascii="Georgia" w:hAnsi="Georgia" w:cs="Calibri"/>
            <w:sz w:val="22"/>
            <w:szCs w:val="22"/>
          </w:rPr>
          <w:delText xml:space="preserve">DVDev is a front-end integrated development environment (IDE) that can be used to create and edit source code. It combines text editor functionality with Cerner's data dictionary and efficiency tools. It allows you to </w:delText>
        </w:r>
      </w:del>
      <w:del w:id="69" w:author="Sasser, Mindy T." w:date="2019-03-14T14:12:00Z">
        <w:r w:rsidDel="0090222D">
          <w:rPr>
            <w:rFonts w:ascii="Georgia" w:hAnsi="Georgia" w:cs="Calibri"/>
            <w:sz w:val="22"/>
            <w:szCs w:val="22"/>
          </w:rPr>
          <w:delText>do</w:delText>
        </w:r>
      </w:del>
      <w:del w:id="70" w:author="Sasser, Mindy T." w:date="2019-03-14T16:41:00Z">
        <w:r w:rsidDel="007B7866">
          <w:rPr>
            <w:rFonts w:ascii="Georgia" w:hAnsi="Georgia" w:cs="Calibri"/>
            <w:sz w:val="22"/>
            <w:szCs w:val="22"/>
          </w:rPr>
          <w:delText xml:space="preserve"> table and code set</w:delText>
        </w:r>
      </w:del>
      <w:del w:id="71" w:author="Sasser, Mindy T." w:date="2019-03-14T14:12:00Z">
        <w:r w:rsidDel="0090222D">
          <w:rPr>
            <w:rFonts w:ascii="Georgia" w:hAnsi="Georgia" w:cs="Calibri"/>
            <w:sz w:val="22"/>
            <w:szCs w:val="22"/>
          </w:rPr>
          <w:delText xml:space="preserve"> lookups</w:delText>
        </w:r>
      </w:del>
      <w:del w:id="72" w:author="Sasser, Mindy T." w:date="2019-03-14T16:41:00Z">
        <w:r w:rsidDel="007B7866">
          <w:rPr>
            <w:rFonts w:ascii="Georgia" w:hAnsi="Georgia" w:cs="Calibri"/>
            <w:sz w:val="22"/>
            <w:szCs w:val="22"/>
          </w:rPr>
          <w:delText xml:space="preserve">, review fields that exist on tables, build prompts, forms and layouts for reports, and </w:delText>
        </w:r>
      </w:del>
      <w:del w:id="73" w:author="Sasser, Mindy T." w:date="2019-03-14T14:13:00Z">
        <w:r w:rsidDel="0090222D">
          <w:rPr>
            <w:rFonts w:ascii="Georgia" w:hAnsi="Georgia" w:cs="Calibri"/>
            <w:sz w:val="22"/>
            <w:szCs w:val="22"/>
          </w:rPr>
          <w:delText>many other things</w:delText>
        </w:r>
      </w:del>
      <w:del w:id="74" w:author="Sasser, Mindy T." w:date="2019-03-14T16:41:00Z">
        <w:r w:rsidDel="007B7866">
          <w:rPr>
            <w:rFonts w:ascii="Georgia" w:hAnsi="Georgia" w:cs="Calibri"/>
            <w:sz w:val="22"/>
            <w:szCs w:val="22"/>
          </w:rPr>
          <w:delText xml:space="preserve">. </w:delText>
        </w:r>
      </w:del>
    </w:p>
    <w:p w:rsidR="00121F8C" w:rsidRDefault="00121F8C" w:rsidP="00121F8C">
      <w:pPr>
        <w:pStyle w:val="NormalWeb"/>
        <w:spacing w:before="0" w:beforeAutospacing="0" w:after="0" w:afterAutospacing="0"/>
        <w:rPr>
          <w:rFonts w:ascii="Georgia" w:hAnsi="Georgia" w:cs="Calibri"/>
          <w:sz w:val="22"/>
          <w:szCs w:val="22"/>
        </w:rPr>
      </w:pPr>
      <w:r>
        <w:rPr>
          <w:rFonts w:ascii="Georgia" w:hAnsi="Georgia" w:cs="Calibri"/>
          <w:sz w:val="22"/>
          <w:szCs w:val="22"/>
        </w:rPr>
        <w:t> </w:t>
      </w:r>
    </w:p>
    <w:p w:rsidR="00121F8C" w:rsidRDefault="00121F8C" w:rsidP="00121F8C">
      <w:pPr>
        <w:pStyle w:val="NormalWeb"/>
        <w:spacing w:before="0" w:beforeAutospacing="0" w:after="0" w:afterAutospacing="0"/>
        <w:rPr>
          <w:rFonts w:ascii="Georgia" w:hAnsi="Georgia" w:cs="Calibri"/>
          <w:sz w:val="22"/>
          <w:szCs w:val="22"/>
        </w:rPr>
      </w:pPr>
      <w:r>
        <w:rPr>
          <w:rFonts w:ascii="Georgia" w:hAnsi="Georgia" w:cs="Calibri"/>
          <w:sz w:val="22"/>
          <w:szCs w:val="22"/>
        </w:rPr>
        <w:t xml:space="preserve">Compiled CCL programs are stored in the Discern Explorer Object Library, known as the dic.dat. These programs </w:t>
      </w:r>
      <w:proofErr w:type="gramStart"/>
      <w:r>
        <w:rPr>
          <w:rFonts w:ascii="Georgia" w:hAnsi="Georgia" w:cs="Calibri"/>
          <w:sz w:val="22"/>
          <w:szCs w:val="22"/>
        </w:rPr>
        <w:t>can be executed</w:t>
      </w:r>
      <w:proofErr w:type="gramEnd"/>
      <w:r>
        <w:rPr>
          <w:rFonts w:ascii="Georgia" w:hAnsi="Georgia" w:cs="Calibri"/>
          <w:sz w:val="22"/>
          <w:szCs w:val="22"/>
        </w:rPr>
        <w:t xml:space="preserve"> </w:t>
      </w:r>
      <w:del w:id="75" w:author="Sasser, Mindy T." w:date="2019-03-14T14:14:00Z">
        <w:r w:rsidDel="0090222D">
          <w:rPr>
            <w:rFonts w:ascii="Georgia" w:hAnsi="Georgia" w:cs="Calibri"/>
            <w:sz w:val="22"/>
            <w:szCs w:val="22"/>
          </w:rPr>
          <w:delText xml:space="preserve">in a number of ways. They can be executed </w:delText>
        </w:r>
      </w:del>
      <w:r>
        <w:rPr>
          <w:rFonts w:ascii="Georgia" w:hAnsi="Georgia" w:cs="Calibri"/>
          <w:sz w:val="22"/>
          <w:szCs w:val="22"/>
        </w:rPr>
        <w:t xml:space="preserve">from Millennium applications, through a </w:t>
      </w:r>
      <w:proofErr w:type="spellStart"/>
      <w:r>
        <w:rPr>
          <w:rFonts w:ascii="Georgia" w:hAnsi="Georgia" w:cs="Calibri"/>
          <w:sz w:val="22"/>
          <w:szCs w:val="22"/>
        </w:rPr>
        <w:t>DVDev</w:t>
      </w:r>
      <w:proofErr w:type="spellEnd"/>
      <w:r>
        <w:rPr>
          <w:rFonts w:ascii="Georgia" w:hAnsi="Georgia" w:cs="Calibri"/>
          <w:sz w:val="22"/>
          <w:szCs w:val="22"/>
        </w:rPr>
        <w:t xml:space="preserve"> session automatically scheduled in OpsViewScheduler.exe, </w:t>
      </w:r>
      <w:del w:id="76" w:author="Sasser, Mindy T." w:date="2019-03-14T14:14:00Z">
        <w:r w:rsidDel="0090222D">
          <w:rPr>
            <w:rFonts w:ascii="Georgia" w:hAnsi="Georgia" w:cs="Calibri"/>
            <w:sz w:val="22"/>
            <w:szCs w:val="22"/>
          </w:rPr>
          <w:delText xml:space="preserve">executed </w:delText>
        </w:r>
      </w:del>
      <w:r>
        <w:rPr>
          <w:rFonts w:ascii="Georgia" w:hAnsi="Georgia" w:cs="Calibri"/>
          <w:sz w:val="22"/>
          <w:szCs w:val="22"/>
        </w:rPr>
        <w:t xml:space="preserve">by Discern Explorer Rules, </w:t>
      </w:r>
      <w:del w:id="77" w:author="Sasser, Mindy T." w:date="2019-03-14T14:14:00Z">
        <w:r w:rsidDel="0090222D">
          <w:rPr>
            <w:rFonts w:ascii="Georgia" w:hAnsi="Georgia" w:cs="Calibri"/>
            <w:sz w:val="22"/>
            <w:szCs w:val="22"/>
          </w:rPr>
          <w:delText xml:space="preserve">executed </w:delText>
        </w:r>
      </w:del>
      <w:r>
        <w:rPr>
          <w:rFonts w:ascii="Georgia" w:hAnsi="Georgia" w:cs="Calibri"/>
          <w:sz w:val="22"/>
          <w:szCs w:val="22"/>
        </w:rPr>
        <w:t xml:space="preserve">as </w:t>
      </w:r>
      <w:proofErr w:type="spellStart"/>
      <w:r>
        <w:rPr>
          <w:rFonts w:ascii="Georgia" w:hAnsi="Georgia" w:cs="Calibri"/>
          <w:sz w:val="22"/>
          <w:szCs w:val="22"/>
        </w:rPr>
        <w:t>mPages</w:t>
      </w:r>
      <w:proofErr w:type="spellEnd"/>
      <w:r>
        <w:rPr>
          <w:rFonts w:ascii="Georgia" w:hAnsi="Georgia" w:cs="Calibri"/>
          <w:sz w:val="22"/>
          <w:szCs w:val="22"/>
        </w:rPr>
        <w:t xml:space="preserve"> from </w:t>
      </w:r>
      <w:proofErr w:type="spellStart"/>
      <w:r>
        <w:rPr>
          <w:rFonts w:ascii="Georgia" w:hAnsi="Georgia" w:cs="Calibri"/>
          <w:sz w:val="22"/>
          <w:szCs w:val="22"/>
        </w:rPr>
        <w:t>PowerChart</w:t>
      </w:r>
      <w:proofErr w:type="spellEnd"/>
      <w:r>
        <w:rPr>
          <w:rFonts w:ascii="Georgia" w:hAnsi="Georgia" w:cs="Calibri"/>
          <w:sz w:val="22"/>
          <w:szCs w:val="22"/>
        </w:rPr>
        <w:t xml:space="preserve"> or as an API through </w:t>
      </w:r>
      <w:proofErr w:type="spellStart"/>
      <w:r>
        <w:rPr>
          <w:rFonts w:ascii="Georgia" w:hAnsi="Georgia" w:cs="Calibri"/>
          <w:sz w:val="22"/>
          <w:szCs w:val="22"/>
        </w:rPr>
        <w:t>MillenniumObjects</w:t>
      </w:r>
      <w:proofErr w:type="spellEnd"/>
      <w:r>
        <w:rPr>
          <w:rFonts w:ascii="Georgia" w:hAnsi="Georgia" w:cs="Calibri"/>
          <w:sz w:val="22"/>
          <w:szCs w:val="22"/>
        </w:rPr>
        <w:t xml:space="preserve">.  </w:t>
      </w:r>
    </w:p>
    <w:p w:rsidR="00121F8C" w:rsidRDefault="00121F8C" w:rsidP="00121F8C">
      <w:pPr>
        <w:pStyle w:val="NormalWeb"/>
        <w:spacing w:before="0" w:beforeAutospacing="0" w:after="0" w:afterAutospacing="0"/>
        <w:rPr>
          <w:rFonts w:ascii="Georgia" w:hAnsi="Georgia" w:cs="Calibri"/>
          <w:sz w:val="22"/>
          <w:szCs w:val="22"/>
        </w:rPr>
      </w:pPr>
      <w:r>
        <w:rPr>
          <w:rFonts w:ascii="Georgia" w:hAnsi="Georgia" w:cs="Calibri"/>
          <w:sz w:val="22"/>
          <w:szCs w:val="22"/>
        </w:rPr>
        <w:t> </w:t>
      </w:r>
    </w:p>
    <w:p w:rsidR="00121F8C" w:rsidRDefault="00121F8C" w:rsidP="00121F8C">
      <w:pPr>
        <w:pStyle w:val="NormalWeb"/>
        <w:spacing w:before="0" w:beforeAutospacing="0" w:after="0" w:afterAutospacing="0"/>
        <w:rPr>
          <w:rFonts w:ascii="Georgia" w:hAnsi="Georgia" w:cs="Calibri"/>
          <w:sz w:val="22"/>
          <w:szCs w:val="22"/>
        </w:rPr>
      </w:pPr>
      <w:r>
        <w:rPr>
          <w:rFonts w:ascii="Georgia" w:hAnsi="Georgia" w:cs="Calibri"/>
          <w:b/>
          <w:bCs/>
          <w:sz w:val="22"/>
          <w:szCs w:val="22"/>
        </w:rPr>
        <w:t>How to use this book</w:t>
      </w:r>
    </w:p>
    <w:p w:rsidR="00121F8C" w:rsidRDefault="00121F8C" w:rsidP="00121F8C">
      <w:pPr>
        <w:pStyle w:val="NormalWeb"/>
        <w:spacing w:before="0" w:beforeAutospacing="0" w:after="0" w:afterAutospacing="0"/>
        <w:rPr>
          <w:rFonts w:ascii="Georgia" w:hAnsi="Georgia" w:cs="Calibri"/>
          <w:sz w:val="22"/>
          <w:szCs w:val="22"/>
        </w:rPr>
      </w:pPr>
      <w:r>
        <w:rPr>
          <w:rFonts w:ascii="Georgia" w:hAnsi="Georgia" w:cs="Calibri"/>
          <w:sz w:val="22"/>
          <w:szCs w:val="22"/>
        </w:rPr>
        <w:t> </w:t>
      </w:r>
    </w:p>
    <w:p w:rsidR="00121F8C" w:rsidRDefault="00121F8C" w:rsidP="00121F8C">
      <w:pPr>
        <w:pStyle w:val="NormalWeb"/>
        <w:spacing w:before="0" w:beforeAutospacing="0" w:after="0" w:afterAutospacing="0"/>
        <w:rPr>
          <w:rFonts w:ascii="Georgia" w:hAnsi="Georgia" w:cs="Calibri"/>
          <w:sz w:val="22"/>
          <w:szCs w:val="22"/>
        </w:rPr>
      </w:pPr>
      <w:r>
        <w:rPr>
          <w:rFonts w:ascii="Georgia" w:hAnsi="Georgia" w:cs="Calibri"/>
          <w:sz w:val="22"/>
          <w:szCs w:val="22"/>
        </w:rPr>
        <w:t xml:space="preserve">Every chapter in this book contains a lot of code. </w:t>
      </w:r>
      <w:del w:id="78" w:author="Sasser, Mindy T." w:date="2019-03-14T14:15:00Z">
        <w:r w:rsidDel="006F5389">
          <w:rPr>
            <w:rFonts w:ascii="Georgia" w:hAnsi="Georgia" w:cs="Calibri"/>
            <w:sz w:val="22"/>
            <w:szCs w:val="22"/>
          </w:rPr>
          <w:delText xml:space="preserve">I believe reading code and more importantly writing code are indispensable parts of understanding how to program. </w:delText>
        </w:r>
      </w:del>
      <w:r>
        <w:rPr>
          <w:rFonts w:ascii="Georgia" w:hAnsi="Georgia" w:cs="Calibri"/>
          <w:sz w:val="22"/>
          <w:szCs w:val="22"/>
        </w:rPr>
        <w:t xml:space="preserve">Do not just glance over the examples - write them out and digest them. </w:t>
      </w:r>
      <w:r>
        <w:rPr>
          <w:rFonts w:ascii="Georgia" w:hAnsi="Georgia" w:cs="Calibri"/>
          <w:b/>
          <w:bCs/>
          <w:i/>
          <w:iCs/>
          <w:sz w:val="22"/>
          <w:szCs w:val="22"/>
        </w:rPr>
        <w:t>Do not simply read them</w:t>
      </w:r>
      <w:r>
        <w:rPr>
          <w:rFonts w:ascii="Georgia" w:hAnsi="Georgia" w:cs="Calibri"/>
          <w:sz w:val="22"/>
          <w:szCs w:val="22"/>
        </w:rPr>
        <w:t xml:space="preserve">. This will likely be slow at first, but you will quickly get the hang of it. The same goes for the exercises. Don't skip over them and don't assume you understand them until you write a working solution. If you happen to get stuck, review the answer in the back of the book and try again. </w:t>
      </w:r>
    </w:p>
    <w:p w:rsidR="00121F8C" w:rsidRDefault="00121F8C" w:rsidP="00121F8C">
      <w:pPr>
        <w:pStyle w:val="NormalWeb"/>
        <w:spacing w:before="0" w:beforeAutospacing="0" w:after="0" w:afterAutospacing="0"/>
        <w:rPr>
          <w:rFonts w:ascii="Georgia" w:hAnsi="Georgia" w:cs="Calibri"/>
          <w:sz w:val="22"/>
          <w:szCs w:val="22"/>
        </w:rPr>
      </w:pPr>
      <w:r>
        <w:rPr>
          <w:rFonts w:ascii="Georgia" w:hAnsi="Georgia" w:cs="Calibri"/>
          <w:sz w:val="22"/>
          <w:szCs w:val="22"/>
        </w:rPr>
        <w:t> </w:t>
      </w:r>
    </w:p>
    <w:p w:rsidR="00121F8C" w:rsidRDefault="00121F8C" w:rsidP="00121F8C">
      <w:pPr>
        <w:pStyle w:val="NormalWeb"/>
        <w:spacing w:before="0" w:beforeAutospacing="0" w:after="0" w:afterAutospacing="0"/>
        <w:rPr>
          <w:rFonts w:ascii="Georgia" w:hAnsi="Georgia" w:cs="Calibri"/>
          <w:sz w:val="22"/>
          <w:szCs w:val="22"/>
        </w:rPr>
      </w:pPr>
      <w:del w:id="79" w:author="Sasser, Mindy T." w:date="2019-03-14T14:16:00Z">
        <w:r w:rsidDel="006F5389">
          <w:rPr>
            <w:rFonts w:ascii="Georgia" w:hAnsi="Georgia" w:cs="Calibri"/>
            <w:sz w:val="22"/>
            <w:szCs w:val="22"/>
          </w:rPr>
          <w:delText>I believe that i</w:delText>
        </w:r>
      </w:del>
      <w:ins w:id="80" w:author="Sasser, Mindy T." w:date="2019-03-14T14:16:00Z">
        <w:r w:rsidR="006F5389">
          <w:rPr>
            <w:rFonts w:ascii="Georgia" w:hAnsi="Georgia" w:cs="Calibri"/>
            <w:sz w:val="22"/>
            <w:szCs w:val="22"/>
          </w:rPr>
          <w:t>I</w:t>
        </w:r>
      </w:ins>
      <w:r>
        <w:rPr>
          <w:rFonts w:ascii="Georgia" w:hAnsi="Georgia" w:cs="Calibri"/>
          <w:sz w:val="22"/>
          <w:szCs w:val="22"/>
        </w:rPr>
        <w:t xml:space="preserve">n many </w:t>
      </w:r>
      <w:del w:id="81" w:author="Sasser, Mindy T." w:date="2019-03-14T14:16:00Z">
        <w:r w:rsidDel="006F5389">
          <w:rPr>
            <w:rFonts w:ascii="Georgia" w:hAnsi="Georgia" w:cs="Calibri"/>
            <w:sz w:val="22"/>
            <w:szCs w:val="22"/>
          </w:rPr>
          <w:delText>cases</w:delText>
        </w:r>
      </w:del>
      <w:ins w:id="82" w:author="Sasser, Mindy T." w:date="2019-03-14T14:16:00Z">
        <w:r w:rsidR="006F5389">
          <w:rPr>
            <w:rFonts w:ascii="Georgia" w:hAnsi="Georgia" w:cs="Calibri"/>
            <w:sz w:val="22"/>
            <w:szCs w:val="22"/>
          </w:rPr>
          <w:t>cases,</w:t>
        </w:r>
      </w:ins>
      <w:r>
        <w:rPr>
          <w:rFonts w:ascii="Georgia" w:hAnsi="Georgia" w:cs="Calibri"/>
          <w:sz w:val="22"/>
          <w:szCs w:val="22"/>
        </w:rPr>
        <w:t xml:space="preserve"> examples explain concepts better than words. If you skip over the examples, </w:t>
      </w:r>
      <w:r>
        <w:rPr>
          <w:rFonts w:ascii="Georgia" w:hAnsi="Georgia" w:cs="Calibri"/>
          <w:i/>
          <w:iCs/>
          <w:sz w:val="22"/>
          <w:szCs w:val="22"/>
        </w:rPr>
        <w:t>you will</w:t>
      </w:r>
      <w:r>
        <w:rPr>
          <w:rFonts w:ascii="Georgia" w:hAnsi="Georgia" w:cs="Calibri"/>
          <w:sz w:val="22"/>
          <w:szCs w:val="22"/>
        </w:rPr>
        <w:t xml:space="preserve"> miss a lot of information. </w:t>
      </w:r>
    </w:p>
    <w:p w:rsidR="00121F8C" w:rsidRDefault="00121F8C" w:rsidP="00121F8C">
      <w:pPr>
        <w:pStyle w:val="NormalWeb"/>
        <w:spacing w:before="0" w:beforeAutospacing="0" w:after="0" w:afterAutospacing="0"/>
        <w:rPr>
          <w:rFonts w:ascii="Georgia" w:hAnsi="Georgia" w:cs="Calibri"/>
          <w:sz w:val="22"/>
          <w:szCs w:val="22"/>
        </w:rPr>
      </w:pPr>
      <w:r>
        <w:rPr>
          <w:rFonts w:ascii="Georgia" w:hAnsi="Georgia" w:cs="Calibri"/>
          <w:sz w:val="22"/>
          <w:szCs w:val="22"/>
        </w:rPr>
        <w:t> </w:t>
      </w:r>
    </w:p>
    <w:p w:rsidR="00121F8C" w:rsidRDefault="00121F8C" w:rsidP="00121F8C">
      <w:pPr>
        <w:pStyle w:val="NormalWeb"/>
        <w:spacing w:before="0" w:beforeAutospacing="0" w:after="0" w:afterAutospacing="0"/>
        <w:rPr>
          <w:rFonts w:ascii="Georgia" w:hAnsi="Georgia" w:cs="Calibri"/>
          <w:sz w:val="22"/>
          <w:szCs w:val="22"/>
        </w:rPr>
      </w:pPr>
      <w:r>
        <w:rPr>
          <w:rFonts w:ascii="Georgia" w:hAnsi="Georgia" w:cs="Calibri"/>
          <w:sz w:val="22"/>
          <w:szCs w:val="22"/>
        </w:rPr>
        <w:t>Unless you already have a very solid understanding of a particular topic, don't skip any sections. Each section in the book builds upon the previous one. The entire book is a story that will teach you all of the important concepts you will need to know</w:t>
      </w:r>
      <w:ins w:id="83" w:author="Sasser, Mindy T." w:date="2019-03-14T14:17:00Z">
        <w:r w:rsidR="006F5389">
          <w:rPr>
            <w:rFonts w:ascii="Georgia" w:hAnsi="Georgia" w:cs="Calibri"/>
            <w:sz w:val="22"/>
            <w:szCs w:val="22"/>
          </w:rPr>
          <w:t xml:space="preserve">, </w:t>
        </w:r>
      </w:ins>
      <w:del w:id="84" w:author="Sasser, Mindy T." w:date="2019-03-14T14:17:00Z">
        <w:r w:rsidDel="006F5389">
          <w:rPr>
            <w:rFonts w:ascii="Georgia" w:hAnsi="Georgia" w:cs="Calibri"/>
            <w:sz w:val="22"/>
            <w:szCs w:val="22"/>
          </w:rPr>
          <w:delText xml:space="preserve">. </w:delText>
        </w:r>
      </w:del>
      <w:ins w:id="85" w:author="Sasser, Mindy T." w:date="2019-03-14T14:17:00Z">
        <w:r w:rsidR="006F5389">
          <w:rPr>
            <w:rFonts w:ascii="Georgia" w:hAnsi="Georgia" w:cs="Calibri"/>
            <w:sz w:val="22"/>
            <w:szCs w:val="22"/>
          </w:rPr>
          <w:t xml:space="preserve">and </w:t>
        </w:r>
      </w:ins>
      <w:del w:id="86" w:author="Sasser, Mindy T." w:date="2019-03-14T14:17:00Z">
        <w:r w:rsidDel="006F5389">
          <w:rPr>
            <w:rFonts w:ascii="Georgia" w:hAnsi="Georgia" w:cs="Calibri"/>
            <w:sz w:val="22"/>
            <w:szCs w:val="22"/>
          </w:rPr>
          <w:delText>T</w:delText>
        </w:r>
      </w:del>
      <w:ins w:id="87" w:author="Sasser, Mindy T." w:date="2019-03-14T14:18:00Z">
        <w:r w:rsidR="006F5389">
          <w:rPr>
            <w:rFonts w:ascii="Georgia" w:hAnsi="Georgia" w:cs="Calibri"/>
            <w:sz w:val="22"/>
            <w:szCs w:val="22"/>
          </w:rPr>
          <w:t>t</w:t>
        </w:r>
      </w:ins>
      <w:r>
        <w:rPr>
          <w:rFonts w:ascii="Georgia" w:hAnsi="Georgia" w:cs="Calibri"/>
          <w:sz w:val="22"/>
          <w:szCs w:val="22"/>
        </w:rPr>
        <w:t xml:space="preserve">o understand many concepts, you need to understand preceding information. Skipping a section will deprive you of the necessary understanding. </w:t>
      </w:r>
    </w:p>
    <w:p w:rsidR="00121F8C" w:rsidRDefault="00121F8C" w:rsidP="00121F8C">
      <w:pPr>
        <w:pStyle w:val="NormalWeb"/>
        <w:spacing w:before="0" w:beforeAutospacing="0" w:after="0" w:afterAutospacing="0"/>
        <w:rPr>
          <w:rFonts w:ascii="Georgia" w:hAnsi="Georgia" w:cs="Calibri"/>
          <w:sz w:val="22"/>
          <w:szCs w:val="22"/>
        </w:rPr>
      </w:pPr>
      <w:r>
        <w:rPr>
          <w:rFonts w:ascii="Georgia" w:hAnsi="Georgia" w:cs="Calibri"/>
          <w:sz w:val="22"/>
          <w:szCs w:val="22"/>
        </w:rPr>
        <w:t> </w:t>
      </w:r>
    </w:p>
    <w:p w:rsidR="00121F8C" w:rsidRDefault="00121F8C" w:rsidP="00121F8C">
      <w:pPr>
        <w:pStyle w:val="NormalWeb"/>
        <w:spacing w:before="0" w:beforeAutospacing="0" w:after="0" w:afterAutospacing="0"/>
        <w:rPr>
          <w:rFonts w:ascii="Georgia" w:hAnsi="Georgia" w:cs="Calibri"/>
          <w:sz w:val="22"/>
          <w:szCs w:val="22"/>
        </w:rPr>
      </w:pPr>
      <w:r>
        <w:rPr>
          <w:rFonts w:ascii="Georgia" w:hAnsi="Georgia" w:cs="Calibri"/>
          <w:sz w:val="22"/>
          <w:szCs w:val="22"/>
        </w:rPr>
        <w:t>All of the code within th</w:t>
      </w:r>
      <w:ins w:id="88" w:author="Sasser, Mindy T." w:date="2019-03-14T14:26:00Z">
        <w:r w:rsidR="002D417A">
          <w:rPr>
            <w:rFonts w:ascii="Georgia" w:hAnsi="Georgia" w:cs="Calibri"/>
            <w:sz w:val="22"/>
            <w:szCs w:val="22"/>
          </w:rPr>
          <w:t>is</w:t>
        </w:r>
      </w:ins>
      <w:del w:id="89" w:author="Sasser, Mindy T." w:date="2019-03-14T14:26:00Z">
        <w:r w:rsidDel="002D417A">
          <w:rPr>
            <w:rFonts w:ascii="Georgia" w:hAnsi="Georgia" w:cs="Calibri"/>
            <w:sz w:val="22"/>
            <w:szCs w:val="22"/>
          </w:rPr>
          <w:delText>e</w:delText>
        </w:r>
      </w:del>
      <w:r>
        <w:rPr>
          <w:rFonts w:ascii="Georgia" w:hAnsi="Georgia" w:cs="Calibri"/>
          <w:sz w:val="22"/>
          <w:szCs w:val="22"/>
        </w:rPr>
        <w:t xml:space="preserve"> book</w:t>
      </w:r>
      <w:ins w:id="90" w:author="Sasser, Mindy T." w:date="2019-03-14T14:25:00Z">
        <w:r w:rsidR="006F5389">
          <w:rPr>
            <w:rFonts w:ascii="Georgia" w:hAnsi="Georgia" w:cs="Calibri"/>
            <w:sz w:val="22"/>
            <w:szCs w:val="22"/>
          </w:rPr>
          <w:t xml:space="preserve">, along with </w:t>
        </w:r>
      </w:ins>
      <w:ins w:id="91" w:author="Sasser, Mindy T." w:date="2019-03-14T14:26:00Z">
        <w:r w:rsidR="006F5389">
          <w:rPr>
            <w:rFonts w:ascii="Georgia" w:hAnsi="Georgia" w:cs="Calibri"/>
            <w:sz w:val="22"/>
            <w:szCs w:val="22"/>
          </w:rPr>
          <w:t>100’s of other real-life examples,</w:t>
        </w:r>
      </w:ins>
      <w:r>
        <w:rPr>
          <w:rFonts w:ascii="Georgia" w:hAnsi="Georgia" w:cs="Calibri"/>
          <w:sz w:val="22"/>
          <w:szCs w:val="22"/>
        </w:rPr>
        <w:t xml:space="preserve"> is stored on my </w:t>
      </w:r>
      <w:proofErr w:type="spellStart"/>
      <w:r>
        <w:rPr>
          <w:rFonts w:ascii="Georgia" w:hAnsi="Georgia" w:cs="Calibri"/>
          <w:sz w:val="22"/>
          <w:szCs w:val="22"/>
        </w:rPr>
        <w:t>Github</w:t>
      </w:r>
      <w:proofErr w:type="spellEnd"/>
      <w:r>
        <w:rPr>
          <w:rFonts w:ascii="Georgia" w:hAnsi="Georgia" w:cs="Calibri"/>
          <w:sz w:val="22"/>
          <w:szCs w:val="22"/>
        </w:rPr>
        <w:t xml:space="preserve"> repository. </w:t>
      </w:r>
    </w:p>
    <w:p w:rsidR="00121F8C" w:rsidRDefault="00121F8C" w:rsidP="00121F8C">
      <w:pPr>
        <w:pStyle w:val="NormalWeb"/>
        <w:spacing w:before="0" w:beforeAutospacing="0" w:after="0" w:afterAutospacing="0"/>
        <w:rPr>
          <w:rFonts w:ascii="Georgia" w:hAnsi="Georgia" w:cs="Calibri"/>
          <w:sz w:val="22"/>
          <w:szCs w:val="22"/>
        </w:rPr>
      </w:pPr>
      <w:r>
        <w:rPr>
          <w:rFonts w:ascii="Georgia" w:hAnsi="Georgia" w:cs="Calibri"/>
          <w:sz w:val="22"/>
          <w:szCs w:val="22"/>
        </w:rPr>
        <w:t> </w:t>
      </w:r>
    </w:p>
    <w:p w:rsidR="00121F8C" w:rsidRDefault="00121F8C" w:rsidP="00121F8C">
      <w:pPr>
        <w:pStyle w:val="NormalWeb"/>
        <w:spacing w:before="0" w:beforeAutospacing="0" w:after="0" w:afterAutospacing="0"/>
        <w:rPr>
          <w:rFonts w:ascii="Georgia" w:hAnsi="Georgia" w:cs="Calibri"/>
          <w:sz w:val="22"/>
          <w:szCs w:val="22"/>
        </w:rPr>
      </w:pPr>
      <w:r>
        <w:rPr>
          <w:rFonts w:ascii="Georgia" w:hAnsi="Georgia" w:cs="Calibri"/>
          <w:sz w:val="22"/>
          <w:szCs w:val="22"/>
          <w:highlight w:val="yellow"/>
        </w:rPr>
        <w:t>&lt;</w:t>
      </w:r>
      <w:proofErr w:type="gramStart"/>
      <w:r>
        <w:rPr>
          <w:rFonts w:ascii="Georgia" w:hAnsi="Georgia" w:cs="Calibri"/>
          <w:sz w:val="22"/>
          <w:szCs w:val="22"/>
          <w:highlight w:val="yellow"/>
        </w:rPr>
        <w:t>information</w:t>
      </w:r>
      <w:proofErr w:type="gramEnd"/>
      <w:r>
        <w:rPr>
          <w:rFonts w:ascii="Georgia" w:hAnsi="Georgia" w:cs="Calibri"/>
          <w:sz w:val="22"/>
          <w:szCs w:val="22"/>
          <w:highlight w:val="yellow"/>
        </w:rPr>
        <w:t xml:space="preserve"> on how to access it&gt;</w:t>
      </w:r>
    </w:p>
    <w:p w:rsidR="00121F8C" w:rsidRDefault="00121F8C" w:rsidP="00121F8C">
      <w:pPr>
        <w:pStyle w:val="NormalWeb"/>
        <w:spacing w:before="0" w:beforeAutospacing="0" w:after="0" w:afterAutospacing="0"/>
        <w:rPr>
          <w:rFonts w:ascii="Georgia" w:hAnsi="Georgia" w:cs="Calibri"/>
          <w:sz w:val="22"/>
          <w:szCs w:val="22"/>
        </w:rPr>
      </w:pPr>
      <w:r>
        <w:rPr>
          <w:rFonts w:ascii="Georgia" w:hAnsi="Georgia" w:cs="Calibri"/>
          <w:sz w:val="22"/>
          <w:szCs w:val="22"/>
        </w:rPr>
        <w:t> </w:t>
      </w:r>
    </w:p>
    <w:p w:rsidR="00121F8C" w:rsidRDefault="00121F8C" w:rsidP="00121F8C">
      <w:pPr>
        <w:pStyle w:val="NormalWeb"/>
        <w:spacing w:before="0" w:beforeAutospacing="0" w:after="0" w:afterAutospacing="0"/>
        <w:rPr>
          <w:rFonts w:ascii="Georgia" w:hAnsi="Georgia" w:cs="Calibri"/>
          <w:sz w:val="22"/>
          <w:szCs w:val="22"/>
        </w:rPr>
      </w:pPr>
      <w:r>
        <w:rPr>
          <w:rFonts w:ascii="Georgia" w:hAnsi="Georgia" w:cs="Calibri"/>
          <w:b/>
          <w:bCs/>
          <w:sz w:val="22"/>
          <w:szCs w:val="22"/>
        </w:rPr>
        <w:t>Overview of this Book</w:t>
      </w:r>
    </w:p>
    <w:p w:rsidR="00121F8C" w:rsidRDefault="00121F8C" w:rsidP="00121F8C">
      <w:pPr>
        <w:pStyle w:val="NormalWeb"/>
        <w:spacing w:before="0" w:beforeAutospacing="0" w:after="0" w:afterAutospacing="0"/>
        <w:rPr>
          <w:rFonts w:ascii="Georgia" w:hAnsi="Georgia" w:cs="Calibri"/>
          <w:sz w:val="22"/>
          <w:szCs w:val="22"/>
        </w:rPr>
      </w:pPr>
      <w:r>
        <w:rPr>
          <w:rFonts w:ascii="Georgia" w:hAnsi="Georgia" w:cs="Calibri"/>
          <w:sz w:val="22"/>
          <w:szCs w:val="22"/>
        </w:rPr>
        <w:t> </w:t>
      </w:r>
    </w:p>
    <w:p w:rsidR="00121F8C" w:rsidRDefault="00121F8C" w:rsidP="00121F8C">
      <w:pPr>
        <w:pStyle w:val="NormalWeb"/>
        <w:spacing w:before="0" w:beforeAutospacing="0" w:after="0" w:afterAutospacing="0"/>
        <w:rPr>
          <w:rFonts w:ascii="Georgia" w:hAnsi="Georgia" w:cs="Calibri"/>
          <w:sz w:val="22"/>
          <w:szCs w:val="22"/>
        </w:rPr>
      </w:pPr>
      <w:r>
        <w:rPr>
          <w:rFonts w:ascii="Georgia" w:hAnsi="Georgia" w:cs="Calibri"/>
          <w:sz w:val="22"/>
          <w:szCs w:val="22"/>
        </w:rPr>
        <w:t xml:space="preserve">This book contains three main sections. The first section discusses databases and how they work, how to use Cerner's tools (and other third party tools users have developed) to write CCL, how to structure queries, and how to join tables. </w:t>
      </w:r>
    </w:p>
    <w:p w:rsidR="00121F8C" w:rsidRDefault="00121F8C" w:rsidP="00121F8C">
      <w:pPr>
        <w:pStyle w:val="NormalWeb"/>
        <w:spacing w:before="0" w:beforeAutospacing="0" w:after="0" w:afterAutospacing="0"/>
        <w:rPr>
          <w:rFonts w:ascii="Georgia" w:hAnsi="Georgia" w:cs="Calibri"/>
          <w:sz w:val="22"/>
          <w:szCs w:val="22"/>
        </w:rPr>
      </w:pPr>
      <w:r>
        <w:rPr>
          <w:rFonts w:ascii="Georgia" w:hAnsi="Georgia" w:cs="Calibri"/>
          <w:sz w:val="22"/>
          <w:szCs w:val="22"/>
        </w:rPr>
        <w:t> </w:t>
      </w:r>
    </w:p>
    <w:p w:rsidR="00121F8C" w:rsidRDefault="00121F8C" w:rsidP="00121F8C">
      <w:pPr>
        <w:pStyle w:val="NormalWeb"/>
        <w:spacing w:before="0" w:beforeAutospacing="0" w:after="0" w:afterAutospacing="0"/>
        <w:rPr>
          <w:rFonts w:ascii="Georgia" w:hAnsi="Georgia" w:cs="Calibri"/>
          <w:sz w:val="22"/>
          <w:szCs w:val="22"/>
        </w:rPr>
      </w:pPr>
      <w:r>
        <w:rPr>
          <w:rFonts w:ascii="Georgia" w:hAnsi="Georgia" w:cs="Calibri"/>
          <w:sz w:val="22"/>
          <w:szCs w:val="22"/>
        </w:rPr>
        <w:t xml:space="preserve">The </w:t>
      </w:r>
      <w:ins w:id="92" w:author="Sasser, Mindy T." w:date="2019-03-14T14:19:00Z">
        <w:r w:rsidR="006F5389">
          <w:rPr>
            <w:rFonts w:ascii="Georgia" w:hAnsi="Georgia" w:cs="Calibri"/>
            <w:sz w:val="22"/>
            <w:szCs w:val="22"/>
          </w:rPr>
          <w:t xml:space="preserve">second </w:t>
        </w:r>
      </w:ins>
      <w:r>
        <w:rPr>
          <w:rFonts w:ascii="Georgia" w:hAnsi="Georgia" w:cs="Calibri"/>
          <w:sz w:val="22"/>
          <w:szCs w:val="22"/>
        </w:rPr>
        <w:t xml:space="preserve">section discusses persisting data in variables, record structures, using condition statements, loops, and Cerner's Report Writer sections. After you have finished this section, you should understand all of the necessary concepts to write just about any program you would ever need to write. </w:t>
      </w:r>
    </w:p>
    <w:p w:rsidR="00121F8C" w:rsidRDefault="00121F8C" w:rsidP="00121F8C">
      <w:pPr>
        <w:pStyle w:val="NormalWeb"/>
        <w:spacing w:before="0" w:beforeAutospacing="0" w:after="0" w:afterAutospacing="0"/>
        <w:rPr>
          <w:rFonts w:ascii="Georgia" w:hAnsi="Georgia" w:cs="Calibri"/>
          <w:sz w:val="22"/>
          <w:szCs w:val="22"/>
        </w:rPr>
      </w:pPr>
      <w:r>
        <w:rPr>
          <w:rFonts w:ascii="Georgia" w:hAnsi="Georgia" w:cs="Calibri"/>
          <w:sz w:val="22"/>
          <w:szCs w:val="22"/>
        </w:rPr>
        <w:t> </w:t>
      </w:r>
    </w:p>
    <w:p w:rsidR="00121F8C" w:rsidRDefault="00121F8C" w:rsidP="00121F8C">
      <w:pPr>
        <w:pStyle w:val="NormalWeb"/>
        <w:spacing w:before="0" w:beforeAutospacing="0" w:after="0" w:afterAutospacing="0"/>
        <w:rPr>
          <w:rFonts w:ascii="Georgia" w:hAnsi="Georgia" w:cs="Calibri"/>
          <w:sz w:val="22"/>
          <w:szCs w:val="22"/>
        </w:rPr>
      </w:pPr>
      <w:r>
        <w:rPr>
          <w:rFonts w:ascii="Georgia" w:hAnsi="Georgia" w:cs="Calibri"/>
          <w:sz w:val="22"/>
          <w:szCs w:val="22"/>
        </w:rPr>
        <w:t xml:space="preserve">The final section covers finding the data you need. You will learn about tools like CCLPROT, CCLGLOS, MTA, RTL Server logging, Trace logging parameters general performance tuning and advanced troubleshooting. </w:t>
      </w:r>
    </w:p>
    <w:p w:rsidR="00121F8C" w:rsidRDefault="00121F8C" w:rsidP="00121F8C">
      <w:pPr>
        <w:pStyle w:val="NormalWeb"/>
        <w:spacing w:before="0" w:beforeAutospacing="0" w:after="0" w:afterAutospacing="0"/>
        <w:rPr>
          <w:rFonts w:ascii="Georgia" w:hAnsi="Georgia" w:cs="Calibri"/>
          <w:sz w:val="22"/>
          <w:szCs w:val="22"/>
        </w:rPr>
      </w:pPr>
      <w:r>
        <w:rPr>
          <w:rFonts w:ascii="Georgia" w:hAnsi="Georgia" w:cs="Calibri"/>
          <w:sz w:val="22"/>
          <w:szCs w:val="22"/>
        </w:rPr>
        <w:t> </w:t>
      </w:r>
    </w:p>
    <w:p w:rsidR="00121F8C" w:rsidRDefault="00121F8C" w:rsidP="00121F8C">
      <w:pPr>
        <w:pStyle w:val="NormalWeb"/>
        <w:spacing w:before="0" w:beforeAutospacing="0" w:after="0" w:afterAutospacing="0"/>
        <w:rPr>
          <w:rFonts w:ascii="Georgia" w:hAnsi="Georgia" w:cs="Calibri"/>
          <w:sz w:val="22"/>
          <w:szCs w:val="22"/>
        </w:rPr>
      </w:pPr>
      <w:r>
        <w:rPr>
          <w:rFonts w:ascii="Georgia" w:hAnsi="Georgia" w:cs="Calibri"/>
          <w:sz w:val="22"/>
          <w:szCs w:val="22"/>
        </w:rPr>
        <w:t xml:space="preserve">Throughout the book, there are five </w:t>
      </w:r>
      <w:r>
        <w:rPr>
          <w:rFonts w:ascii="Georgia" w:hAnsi="Georgia" w:cs="Calibri"/>
          <w:i/>
          <w:iCs/>
          <w:sz w:val="22"/>
          <w:szCs w:val="22"/>
        </w:rPr>
        <w:t>project chapters</w:t>
      </w:r>
      <w:r>
        <w:rPr>
          <w:rFonts w:ascii="Georgia" w:hAnsi="Georgia" w:cs="Calibri"/>
          <w:sz w:val="22"/>
          <w:szCs w:val="22"/>
        </w:rPr>
        <w:t xml:space="preserve">, which describe larger, real-world examples to give you a taste of actual programming and troubleshooting. </w:t>
      </w:r>
    </w:p>
    <w:p w:rsidR="00121F8C" w:rsidRDefault="00121F8C" w:rsidP="00121F8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121F8C" w:rsidRDefault="00121F8C" w:rsidP="00121F8C">
      <w:pPr>
        <w:pStyle w:val="NormalWeb"/>
        <w:spacing w:before="0" w:beforeAutospacing="0" w:after="0" w:afterAutospacing="0"/>
        <w:rPr>
          <w:rFonts w:ascii="Calibri" w:hAnsi="Calibri" w:cs="Calibri"/>
          <w:sz w:val="22"/>
          <w:szCs w:val="22"/>
        </w:rPr>
      </w:pPr>
      <w:r>
        <w:rPr>
          <w:rFonts w:ascii="Calibri" w:hAnsi="Calibri" w:cs="Calibri"/>
          <w:sz w:val="22"/>
          <w:szCs w:val="22"/>
        </w:rPr>
        <w:t>Good luck!</w:t>
      </w:r>
    </w:p>
    <w:p w:rsidR="009D5E9D" w:rsidRDefault="00870DF8"/>
    <w:sectPr w:rsidR="009D5E9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Sasser, Mindy T." w:date="2019-03-14T13:50:00Z" w:initials="SMT">
    <w:p w:rsidR="00372E45" w:rsidRDefault="00372E45">
      <w:pPr>
        <w:pStyle w:val="CommentText"/>
      </w:pPr>
      <w:r>
        <w:rPr>
          <w:rStyle w:val="CommentReference"/>
        </w:rPr>
        <w:annotationRef/>
      </w:r>
      <w:r>
        <w:t>I don’t like this sentence…</w:t>
      </w:r>
    </w:p>
  </w:comment>
  <w:comment w:id="31" w:author="Sasser, Mindy T." w:date="2019-03-14T16:31:00Z" w:initials="SMT">
    <w:p w:rsidR="00E54B73" w:rsidRDefault="00E54B73">
      <w:pPr>
        <w:pStyle w:val="CommentText"/>
      </w:pPr>
      <w:r>
        <w:rPr>
          <w:rStyle w:val="CommentReference"/>
        </w:rPr>
        <w:annotationRef/>
      </w:r>
      <w:r>
        <w:t>You can’t narrow it down a little bit…?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sser, Mindy T.">
    <w15:presenceInfo w15:providerId="AD" w15:userId="S-1-5-21-623422083-3243881652-1822857501-6681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2BB"/>
    <w:rsid w:val="00121F8C"/>
    <w:rsid w:val="002D417A"/>
    <w:rsid w:val="00372E45"/>
    <w:rsid w:val="006F5389"/>
    <w:rsid w:val="007B7866"/>
    <w:rsid w:val="0090222D"/>
    <w:rsid w:val="009C1383"/>
    <w:rsid w:val="009D72BB"/>
    <w:rsid w:val="00E02D80"/>
    <w:rsid w:val="00E54B73"/>
    <w:rsid w:val="00F10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1AC8A"/>
  <w15:chartTrackingRefBased/>
  <w15:docId w15:val="{DD356573-16B1-4A24-BE22-AE2EAFBD8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1F8C"/>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72E45"/>
    <w:rPr>
      <w:sz w:val="16"/>
      <w:szCs w:val="16"/>
    </w:rPr>
  </w:style>
  <w:style w:type="paragraph" w:styleId="CommentText">
    <w:name w:val="annotation text"/>
    <w:basedOn w:val="Normal"/>
    <w:link w:val="CommentTextChar"/>
    <w:uiPriority w:val="99"/>
    <w:semiHidden/>
    <w:unhideWhenUsed/>
    <w:rsid w:val="00372E45"/>
    <w:pPr>
      <w:spacing w:line="240" w:lineRule="auto"/>
    </w:pPr>
    <w:rPr>
      <w:sz w:val="20"/>
      <w:szCs w:val="20"/>
    </w:rPr>
  </w:style>
  <w:style w:type="character" w:customStyle="1" w:styleId="CommentTextChar">
    <w:name w:val="Comment Text Char"/>
    <w:basedOn w:val="DefaultParagraphFont"/>
    <w:link w:val="CommentText"/>
    <w:uiPriority w:val="99"/>
    <w:semiHidden/>
    <w:rsid w:val="00372E45"/>
    <w:rPr>
      <w:sz w:val="20"/>
      <w:szCs w:val="20"/>
    </w:rPr>
  </w:style>
  <w:style w:type="paragraph" w:styleId="CommentSubject">
    <w:name w:val="annotation subject"/>
    <w:basedOn w:val="CommentText"/>
    <w:next w:val="CommentText"/>
    <w:link w:val="CommentSubjectChar"/>
    <w:uiPriority w:val="99"/>
    <w:semiHidden/>
    <w:unhideWhenUsed/>
    <w:rsid w:val="00372E45"/>
    <w:rPr>
      <w:b/>
      <w:bCs/>
    </w:rPr>
  </w:style>
  <w:style w:type="character" w:customStyle="1" w:styleId="CommentSubjectChar">
    <w:name w:val="Comment Subject Char"/>
    <w:basedOn w:val="CommentTextChar"/>
    <w:link w:val="CommentSubject"/>
    <w:uiPriority w:val="99"/>
    <w:semiHidden/>
    <w:rsid w:val="00372E45"/>
    <w:rPr>
      <w:b/>
      <w:bCs/>
      <w:sz w:val="20"/>
      <w:szCs w:val="20"/>
    </w:rPr>
  </w:style>
  <w:style w:type="paragraph" w:styleId="BalloonText">
    <w:name w:val="Balloon Text"/>
    <w:basedOn w:val="Normal"/>
    <w:link w:val="BalloonTextChar"/>
    <w:uiPriority w:val="99"/>
    <w:semiHidden/>
    <w:unhideWhenUsed/>
    <w:rsid w:val="00372E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2E45"/>
    <w:rPr>
      <w:rFonts w:ascii="Segoe UI" w:hAnsi="Segoe UI" w:cs="Segoe UI"/>
      <w:sz w:val="18"/>
      <w:szCs w:val="18"/>
    </w:rPr>
  </w:style>
  <w:style w:type="paragraph" w:styleId="Revision">
    <w:name w:val="Revision"/>
    <w:hidden/>
    <w:uiPriority w:val="99"/>
    <w:semiHidden/>
    <w:rsid w:val="00E54B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03378">
      <w:bodyDiv w:val="1"/>
      <w:marLeft w:val="0"/>
      <w:marRight w:val="0"/>
      <w:marTop w:val="0"/>
      <w:marBottom w:val="0"/>
      <w:divBdr>
        <w:top w:val="none" w:sz="0" w:space="0" w:color="auto"/>
        <w:left w:val="none" w:sz="0" w:space="0" w:color="auto"/>
        <w:bottom w:val="none" w:sz="0" w:space="0" w:color="auto"/>
        <w:right w:val="none" w:sz="0" w:space="0" w:color="auto"/>
      </w:divBdr>
      <w:divsChild>
        <w:div w:id="884289486">
          <w:marLeft w:val="0"/>
          <w:marRight w:val="0"/>
          <w:marTop w:val="0"/>
          <w:marBottom w:val="0"/>
          <w:divBdr>
            <w:top w:val="none" w:sz="0" w:space="0" w:color="auto"/>
            <w:left w:val="none" w:sz="0" w:space="0" w:color="auto"/>
            <w:bottom w:val="none" w:sz="0" w:space="0" w:color="auto"/>
            <w:right w:val="none" w:sz="0" w:space="0" w:color="auto"/>
          </w:divBdr>
          <w:divsChild>
            <w:div w:id="1165166457">
              <w:marLeft w:val="0"/>
              <w:marRight w:val="0"/>
              <w:marTop w:val="0"/>
              <w:marBottom w:val="0"/>
              <w:divBdr>
                <w:top w:val="none" w:sz="0" w:space="0" w:color="auto"/>
                <w:left w:val="none" w:sz="0" w:space="0" w:color="auto"/>
                <w:bottom w:val="none" w:sz="0" w:space="0" w:color="auto"/>
                <w:right w:val="none" w:sz="0" w:space="0" w:color="auto"/>
              </w:divBdr>
              <w:divsChild>
                <w:div w:id="76325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1217</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Baycare Heatlh Systems</Company>
  <LinksUpToDate>false</LinksUpToDate>
  <CharactersWithSpaces>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Magoon, Yitzhak</dc:creator>
  <cp:keywords/>
  <dc:description/>
  <cp:lastModifiedBy>Sasser, Mindy T.</cp:lastModifiedBy>
  <cp:revision>2</cp:revision>
  <dcterms:created xsi:type="dcterms:W3CDTF">2019-03-14T20:46:00Z</dcterms:created>
  <dcterms:modified xsi:type="dcterms:W3CDTF">2019-03-14T20:46:00Z</dcterms:modified>
</cp:coreProperties>
</file>