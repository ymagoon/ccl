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So </w:t>
      </w:r>
      <w:proofErr w:type="gramStart"/>
      <w:r w:rsidRPr="0052063F">
        <w:rPr>
          <w:rFonts w:ascii="Calibri" w:eastAsia="Times New Roman" w:hAnsi="Calibri" w:cs="Calibri"/>
        </w:rPr>
        <w:t>far</w:t>
      </w:r>
      <w:proofErr w:type="gramEnd"/>
      <w:r w:rsidRPr="0052063F">
        <w:rPr>
          <w:rFonts w:ascii="Calibri" w:eastAsia="Times New Roman" w:hAnsi="Calibri" w:cs="Calibri"/>
        </w:rPr>
        <w:t xml:space="preserve"> we've talked about how to create a basic </w:t>
      </w:r>
      <w:proofErr w:type="spellStart"/>
      <w:ins w:id="0" w:author="Sasser, Mindy T." w:date="2019-08-08T13:56:00Z">
        <w:r w:rsidR="0022207C">
          <w:rPr>
            <w:rFonts w:ascii="Calibri" w:eastAsia="Times New Roman" w:hAnsi="Calibri" w:cs="Calibri"/>
          </w:rPr>
          <w:t>SELECT</w:t>
        </w:r>
      </w:ins>
      <w:del w:id="1" w:author="Sasser, Mindy T." w:date="2019-08-08T13:56:00Z">
        <w:r w:rsidRPr="0052063F" w:rsidDel="0022207C">
          <w:rPr>
            <w:rFonts w:ascii="Calibri" w:eastAsia="Times New Roman" w:hAnsi="Calibri" w:cs="Calibri"/>
          </w:rPr>
          <w:delText xml:space="preserve">select </w:delText>
        </w:r>
      </w:del>
      <w:r w:rsidRPr="0052063F">
        <w:rPr>
          <w:rFonts w:ascii="Calibri" w:eastAsia="Times New Roman" w:hAnsi="Calibri" w:cs="Calibri"/>
        </w:rPr>
        <w:t>statement</w:t>
      </w:r>
      <w:proofErr w:type="spellEnd"/>
      <w:r w:rsidRPr="0052063F">
        <w:rPr>
          <w:rFonts w:ascii="Calibri" w:eastAsia="Times New Roman" w:hAnsi="Calibri" w:cs="Calibri"/>
        </w:rPr>
        <w:t xml:space="preserve"> and add qualifications to it to retrieve the data we want. In all </w:t>
      </w:r>
      <w:ins w:id="2" w:author="Sasser, Mindy T." w:date="2019-08-08T13:56:00Z">
        <w:r w:rsidR="0022207C">
          <w:rPr>
            <w:rFonts w:ascii="Calibri" w:eastAsia="Times New Roman" w:hAnsi="Calibri" w:cs="Calibri"/>
          </w:rPr>
          <w:t xml:space="preserve">of </w:t>
        </w:r>
      </w:ins>
      <w:r w:rsidRPr="0052063F">
        <w:rPr>
          <w:rFonts w:ascii="Calibri" w:eastAsia="Times New Roman" w:hAnsi="Calibri" w:cs="Calibri"/>
        </w:rPr>
        <w:t xml:space="preserve">our previous examples, the data was located on a single table. More often than not, however, the data is going to </w:t>
      </w:r>
      <w:proofErr w:type="gramStart"/>
      <w:r w:rsidRPr="0052063F">
        <w:rPr>
          <w:rFonts w:ascii="Calibri" w:eastAsia="Times New Roman" w:hAnsi="Calibri" w:cs="Calibri"/>
        </w:rPr>
        <w:t>be spread</w:t>
      </w:r>
      <w:proofErr w:type="gramEnd"/>
      <w:r w:rsidRPr="0052063F">
        <w:rPr>
          <w:rFonts w:ascii="Calibri" w:eastAsia="Times New Roman" w:hAnsi="Calibri" w:cs="Calibri"/>
        </w:rPr>
        <w:t xml:space="preserve"> across multiple tables.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Data </w:t>
      </w:r>
      <w:proofErr w:type="gramStart"/>
      <w:r w:rsidRPr="0052063F">
        <w:rPr>
          <w:rFonts w:ascii="Calibri" w:eastAsia="Times New Roman" w:hAnsi="Calibri" w:cs="Calibri"/>
        </w:rPr>
        <w:t>can be extracted</w:t>
      </w:r>
      <w:proofErr w:type="gramEnd"/>
      <w:r w:rsidRPr="0052063F">
        <w:rPr>
          <w:rFonts w:ascii="Calibri" w:eastAsia="Times New Roman" w:hAnsi="Calibri" w:cs="Calibri"/>
        </w:rPr>
        <w:t xml:space="preserve"> from multiple tables at one time by </w:t>
      </w:r>
      <w:r w:rsidRPr="0052063F">
        <w:rPr>
          <w:rFonts w:ascii="Calibri" w:eastAsia="Times New Roman" w:hAnsi="Calibri" w:cs="Calibri"/>
          <w:i/>
          <w:iCs/>
        </w:rPr>
        <w:t>joining</w:t>
      </w:r>
      <w:r w:rsidRPr="0052063F">
        <w:rPr>
          <w:rFonts w:ascii="Calibri" w:eastAsia="Times New Roman" w:hAnsi="Calibri" w:cs="Calibri"/>
        </w:rPr>
        <w:t xml:space="preserve"> the tables together using a common column. A </w:t>
      </w:r>
      <w:r w:rsidRPr="0052063F">
        <w:rPr>
          <w:rFonts w:ascii="Calibri" w:eastAsia="Times New Roman" w:hAnsi="Calibri" w:cs="Calibri"/>
          <w:b/>
          <w:bCs/>
        </w:rPr>
        <w:t>join</w:t>
      </w:r>
      <w:r w:rsidRPr="0052063F">
        <w:rPr>
          <w:rFonts w:ascii="Calibri" w:eastAsia="Times New Roman" w:hAnsi="Calibri" w:cs="Calibri"/>
        </w:rPr>
        <w:t xml:space="preserve"> establishes a link between one or more tables whose rows share a common field or a field whose data is the same even if the name is different. More on this last point later.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 xml:space="preserve">3.1 Relationships </w:t>
      </w:r>
      <w:proofErr w:type="gramStart"/>
      <w:r w:rsidRPr="0052063F">
        <w:rPr>
          <w:rFonts w:ascii="Georgia" w:eastAsia="Times New Roman" w:hAnsi="Georgia" w:cs="Calibri"/>
          <w:b/>
          <w:bCs/>
        </w:rPr>
        <w:t>Between</w:t>
      </w:r>
      <w:proofErr w:type="gramEnd"/>
      <w:r w:rsidRPr="0052063F">
        <w:rPr>
          <w:rFonts w:ascii="Georgia" w:eastAsia="Times New Roman" w:hAnsi="Georgia" w:cs="Calibri"/>
          <w:b/>
          <w:bCs/>
        </w:rPr>
        <w:t xml:space="preserve"> Data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There are three types of relationships between tables: one-to-one (</w:t>
      </w:r>
      <w:proofErr w:type="gramStart"/>
      <w:r w:rsidRPr="0052063F">
        <w:rPr>
          <w:rFonts w:ascii="Calibri" w:eastAsia="Times New Roman" w:hAnsi="Calibri" w:cs="Calibri"/>
          <w:highlight w:val="yellow"/>
        </w:rPr>
        <w:t>1 :</w:t>
      </w:r>
      <w:proofErr w:type="gramEnd"/>
      <w:r w:rsidRPr="0052063F">
        <w:rPr>
          <w:rFonts w:ascii="Calibri" w:eastAsia="Times New Roman" w:hAnsi="Calibri" w:cs="Calibri"/>
          <w:highlight w:val="yellow"/>
        </w:rPr>
        <w:t xml:space="preserve"> 1), one-to-many (1 : many), and many-to-many (many : many). This relationship describes how two tables </w:t>
      </w:r>
      <w:proofErr w:type="gramStart"/>
      <w:r w:rsidRPr="0052063F">
        <w:rPr>
          <w:rFonts w:ascii="Calibri" w:eastAsia="Times New Roman" w:hAnsi="Calibri" w:cs="Calibri"/>
          <w:highlight w:val="yellow"/>
        </w:rPr>
        <w:t>can be joined</w:t>
      </w:r>
      <w:proofErr w:type="gramEnd"/>
      <w:r w:rsidRPr="0052063F">
        <w:rPr>
          <w:rFonts w:ascii="Calibri" w:eastAsia="Times New Roman" w:hAnsi="Calibri" w:cs="Calibri"/>
          <w:highlight w:val="yellow"/>
        </w:rPr>
        <w:t xml:space="preserve"> together.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b/>
          <w:bCs/>
          <w:highlight w:val="yellow"/>
        </w:rPr>
        <w:t>1 :</w:t>
      </w:r>
      <w:proofErr w:type="gramEnd"/>
      <w:r w:rsidRPr="0052063F">
        <w:rPr>
          <w:rFonts w:ascii="Calibri" w:eastAsia="Times New Roman" w:hAnsi="Calibri" w:cs="Calibri"/>
          <w:b/>
          <w:bCs/>
          <w:highlight w:val="yellow"/>
        </w:rPr>
        <w:t xml:space="preserve"> 1 Relationships</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A </w:t>
      </w:r>
      <w:proofErr w:type="gramStart"/>
      <w:r w:rsidRPr="0052063F">
        <w:rPr>
          <w:rFonts w:ascii="Calibri" w:eastAsia="Times New Roman" w:hAnsi="Calibri" w:cs="Calibri"/>
          <w:highlight w:val="yellow"/>
        </w:rPr>
        <w:t>1 :</w:t>
      </w:r>
      <w:proofErr w:type="gramEnd"/>
      <w:r w:rsidRPr="0052063F">
        <w:rPr>
          <w:rFonts w:ascii="Calibri" w:eastAsia="Times New Roman" w:hAnsi="Calibri" w:cs="Calibri"/>
          <w:highlight w:val="yellow"/>
        </w:rPr>
        <w:t xml:space="preserve"> 1 relationship means one row on the first table will only ever have one row on the second table. A PERSON will only ever have one birth </w:t>
      </w:r>
      <w:proofErr w:type="gramStart"/>
      <w:r w:rsidRPr="0052063F">
        <w:rPr>
          <w:rFonts w:ascii="Calibri" w:eastAsia="Times New Roman" w:hAnsi="Calibri" w:cs="Calibri"/>
          <w:highlight w:val="yellow"/>
        </w:rPr>
        <w:t>date,</w:t>
      </w:r>
      <w:proofErr w:type="gramEnd"/>
      <w:r w:rsidRPr="0052063F">
        <w:rPr>
          <w:rFonts w:ascii="Calibri" w:eastAsia="Times New Roman" w:hAnsi="Calibri" w:cs="Calibri"/>
          <w:highlight w:val="yellow"/>
        </w:rPr>
        <w:t xml:space="preserve"> a PERSON will only ever have one gender. It's not very common to have </w:t>
      </w:r>
      <w:proofErr w:type="gramStart"/>
      <w:r w:rsidRPr="0052063F">
        <w:rPr>
          <w:rFonts w:ascii="Calibri" w:eastAsia="Times New Roman" w:hAnsi="Calibri" w:cs="Calibri"/>
          <w:highlight w:val="yellow"/>
        </w:rPr>
        <w:t>1 :</w:t>
      </w:r>
      <w:proofErr w:type="gramEnd"/>
      <w:r w:rsidRPr="0052063F">
        <w:rPr>
          <w:rFonts w:ascii="Calibri" w:eastAsia="Times New Roman" w:hAnsi="Calibri" w:cs="Calibri"/>
          <w:highlight w:val="yellow"/>
        </w:rPr>
        <w:t xml:space="preserve"> 1 relationships between two tables because the fields that store this type of data will generally always just exist on the first table.</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Birth date and gender exist on the PERSON table. There is no point in creating a second table with a </w:t>
      </w:r>
      <w:proofErr w:type="gramStart"/>
      <w:r w:rsidRPr="0052063F">
        <w:rPr>
          <w:rFonts w:ascii="Calibri" w:eastAsia="Times New Roman" w:hAnsi="Calibri" w:cs="Calibri"/>
          <w:highlight w:val="yellow"/>
        </w:rPr>
        <w:t>1 :</w:t>
      </w:r>
      <w:proofErr w:type="gramEnd"/>
      <w:r w:rsidRPr="0052063F">
        <w:rPr>
          <w:rFonts w:ascii="Calibri" w:eastAsia="Times New Roman" w:hAnsi="Calibri" w:cs="Calibri"/>
          <w:highlight w:val="yellow"/>
        </w:rPr>
        <w:t xml:space="preserve"> 1 relationship to store this type of information.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There are examples in Millennium of this relationship, however. The PERSON_PATIENT table is an </w:t>
      </w:r>
      <w:proofErr w:type="gramStart"/>
      <w:r w:rsidRPr="0052063F">
        <w:rPr>
          <w:rFonts w:ascii="Calibri" w:eastAsia="Times New Roman" w:hAnsi="Calibri" w:cs="Calibri"/>
          <w:highlight w:val="yellow"/>
        </w:rPr>
        <w:t>extension</w:t>
      </w:r>
      <w:proofErr w:type="gramEnd"/>
      <w:r w:rsidRPr="0052063F">
        <w:rPr>
          <w:rFonts w:ascii="Calibri" w:eastAsia="Times New Roman" w:hAnsi="Calibri" w:cs="Calibri"/>
          <w:highlight w:val="yellow"/>
        </w:rPr>
        <w:t xml:space="preserve"> of the PERSON table. This table stores additional information about the patient not stored on the PERSON table.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&lt; PERSON table vs PERSON_PATIENT table.&gt;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In cases like this, you will </w:t>
      </w:r>
      <w:del w:id="3" w:author="Sasser, Mindy T." w:date="2019-08-08T14:00:00Z">
        <w:r w:rsidRPr="0052063F" w:rsidDel="0022207C">
          <w:rPr>
            <w:rFonts w:ascii="Calibri" w:eastAsia="Times New Roman" w:hAnsi="Calibri" w:cs="Calibri"/>
          </w:rPr>
          <w:delText>almost always</w:delText>
        </w:r>
      </w:del>
      <w:ins w:id="4" w:author="Sasser, Mindy T." w:date="2019-08-08T14:00:00Z">
        <w:r w:rsidR="0022207C" w:rsidRPr="0052063F">
          <w:rPr>
            <w:rFonts w:ascii="Calibri" w:eastAsia="Times New Roman" w:hAnsi="Calibri" w:cs="Calibri"/>
          </w:rPr>
          <w:t>usually</w:t>
        </w:r>
      </w:ins>
      <w:r w:rsidRPr="0052063F">
        <w:rPr>
          <w:rFonts w:ascii="Calibri" w:eastAsia="Times New Roman" w:hAnsi="Calibri" w:cs="Calibri"/>
        </w:rPr>
        <w:t xml:space="preserve"> find a single </w:t>
      </w:r>
      <w:commentRangeStart w:id="5"/>
      <w:r w:rsidRPr="0052063F">
        <w:rPr>
          <w:rFonts w:ascii="Calibri" w:eastAsia="Times New Roman" w:hAnsi="Calibri" w:cs="Calibri"/>
        </w:rPr>
        <w:t>table</w:t>
      </w:r>
      <w:commentRangeEnd w:id="5"/>
      <w:r w:rsidR="0022207C">
        <w:rPr>
          <w:rStyle w:val="CommentReference"/>
        </w:rPr>
        <w:commentReference w:id="5"/>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&lt;need a whole host of info here about 1:1, 1</w:t>
      </w:r>
      <w:proofErr w:type="gramStart"/>
      <w:r w:rsidRPr="0052063F">
        <w:rPr>
          <w:rFonts w:ascii="Calibri" w:eastAsia="Times New Roman" w:hAnsi="Calibri" w:cs="Calibri"/>
          <w:highlight w:val="yellow"/>
        </w:rPr>
        <w:t>:many</w:t>
      </w:r>
      <w:proofErr w:type="gramEnd"/>
      <w:r w:rsidRPr="0052063F">
        <w:rPr>
          <w:rFonts w:ascii="Calibri" w:eastAsia="Times New Roman" w:hAnsi="Calibri" w:cs="Calibri"/>
          <w:highlight w:val="yellow"/>
        </w:rPr>
        <w:t xml:space="preserve">, and </w:t>
      </w:r>
      <w:proofErr w:type="spellStart"/>
      <w:r w:rsidRPr="0052063F">
        <w:rPr>
          <w:rFonts w:ascii="Calibri" w:eastAsia="Times New Roman" w:hAnsi="Calibri" w:cs="Calibri"/>
          <w:highlight w:val="yellow"/>
        </w:rPr>
        <w:t>many:many</w:t>
      </w:r>
      <w:proofErr w:type="spellEnd"/>
      <w:r w:rsidRPr="0052063F">
        <w:rPr>
          <w:rFonts w:ascii="Calibri" w:eastAsia="Times New Roman" w:hAnsi="Calibri" w:cs="Calibri"/>
          <w:highlight w:val="yellow"/>
        </w:rPr>
        <w:t xml:space="preserve"> relationships&gt;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The PERSON_ID is the primary key of the PERSON table and it is a foreign key on the ORDERS table. This relationship between PERSON table and the ORDERS table through the PERSON_ID allows us to connect the data together.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&lt;</w:t>
      </w:r>
      <w:proofErr w:type="gramStart"/>
      <w:r w:rsidRPr="0052063F">
        <w:rPr>
          <w:rFonts w:ascii="Calibri" w:eastAsia="Times New Roman" w:hAnsi="Calibri" w:cs="Calibri"/>
          <w:highlight w:val="yellow"/>
        </w:rPr>
        <w:t>insert</w:t>
      </w:r>
      <w:proofErr w:type="gramEnd"/>
      <w:r w:rsidRPr="0052063F">
        <w:rPr>
          <w:rFonts w:ascii="Calibri" w:eastAsia="Times New Roman" w:hAnsi="Calibri" w:cs="Calibri"/>
          <w:highlight w:val="yellow"/>
        </w:rPr>
        <w:t xml:space="preserve"> diagram here&gt;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To do this, you would indicate in your query that each time the PERSON_ID on the PERSON table is equal to a PERSON_ID on the ORDERS table, </w:t>
      </w:r>
      <w:proofErr w:type="gramStart"/>
      <w:r w:rsidRPr="0052063F">
        <w:rPr>
          <w:rFonts w:ascii="Calibri" w:eastAsia="Times New Roman" w:hAnsi="Calibri" w:cs="Calibri"/>
        </w:rPr>
        <w:t>then</w:t>
      </w:r>
      <w:proofErr w:type="gramEnd"/>
      <w:r w:rsidRPr="0052063F">
        <w:rPr>
          <w:rFonts w:ascii="Calibri" w:eastAsia="Times New Roman" w:hAnsi="Calibri" w:cs="Calibri"/>
        </w:rPr>
        <w:t xml:space="preserve"> the information from both tables should be displayed together. Because each person has a unique PERSON_ID, rows on both the PERSON and the ORDERS tables relate to the same patient.</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rPr>
        <w:t>3.2 Inner Joins</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In the simplest form, you can use PLAN and JOIN clauses to link two tables together without adding any additional qualifications on either table. The following example reads the PERSON table and links to the ORDERS table by the PERSON_ID. This means the common column in each table is the PERSON_ID. The query will first find the row on the PERSON table and then find any matches for that person on the ORDERS table.</w:t>
      </w:r>
    </w:p>
    <w:p w:rsidR="0052063F" w:rsidRPr="0052063F" w:rsidRDefault="0052063F" w:rsidP="0052063F">
      <w:pPr>
        <w:spacing w:before="140" w:after="0" w:line="240" w:lineRule="auto"/>
        <w:rPr>
          <w:rFonts w:ascii="Calibri" w:eastAsia="Times New Roman" w:hAnsi="Calibri" w:cs="Calibri"/>
        </w:rPr>
      </w:pPr>
      <w:proofErr w:type="gramStart"/>
      <w:r w:rsidRPr="0052063F">
        <w:rPr>
          <w:rFonts w:ascii="Calibri" w:eastAsia="Times New Roman" w:hAnsi="Calibri" w:cs="Calibri"/>
        </w:rPr>
        <w:t>Don't</w:t>
      </w:r>
      <w:proofErr w:type="gramEnd"/>
      <w:r w:rsidRPr="0052063F">
        <w:rPr>
          <w:rFonts w:ascii="Calibri" w:eastAsia="Times New Roman" w:hAnsi="Calibri" w:cs="Calibri"/>
        </w:rPr>
        <w:t xml:space="preserve"> actually run this example, it is for illustrative purposes only.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person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orders o</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plan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join</w:t>
      </w:r>
      <w:proofErr w:type="gramEnd"/>
      <w:r w:rsidRPr="0052063F">
        <w:rPr>
          <w:rFonts w:ascii="Calibri" w:eastAsia="Times New Roman" w:hAnsi="Calibri" w:cs="Calibri"/>
          <w:i/>
          <w:iCs/>
        </w:rPr>
        <w:t xml:space="preserve"> o</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o.person_id</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p.person_id</w:t>
      </w:r>
      <w:proofErr w:type="spellEnd"/>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You will have one PLAN clause and as many </w:t>
      </w:r>
      <w:proofErr w:type="gramStart"/>
      <w:r w:rsidRPr="0052063F">
        <w:rPr>
          <w:rFonts w:ascii="Calibri" w:eastAsia="Times New Roman" w:hAnsi="Calibri" w:cs="Calibri"/>
        </w:rPr>
        <w:t>JOIN</w:t>
      </w:r>
      <w:proofErr w:type="gramEnd"/>
      <w:r w:rsidRPr="0052063F">
        <w:rPr>
          <w:rFonts w:ascii="Calibri" w:eastAsia="Times New Roman" w:hAnsi="Calibri" w:cs="Calibri"/>
        </w:rPr>
        <w:t xml:space="preserve"> clauses as there are additional tables in your query. Every table in the FROM clause must be listed in either a PLAN or a JOIN clause. For example:</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color w:val="333333"/>
          <w:sz w:val="21"/>
          <w:szCs w:val="21"/>
        </w:rPr>
      </w:pPr>
      <w:proofErr w:type="gramStart"/>
      <w:r w:rsidRPr="0052063F">
        <w:rPr>
          <w:rFonts w:ascii="Calibri" w:eastAsia="Times New Roman" w:hAnsi="Calibri" w:cs="Calibri"/>
          <w:color w:val="333333"/>
          <w:sz w:val="21"/>
          <w:szCs w:val="21"/>
        </w:rPr>
        <w:t>from</w:t>
      </w:r>
      <w:proofErr w:type="gramEnd"/>
      <w:r w:rsidRPr="0052063F">
        <w:rPr>
          <w:rFonts w:ascii="Calibri" w:eastAsia="Times New Roman" w:hAnsi="Calibri" w:cs="Calibri"/>
          <w:color w:val="333333"/>
          <w:sz w:val="21"/>
          <w:szCs w:val="21"/>
        </w:rPr>
        <w:t>        </w:t>
      </w:r>
    </w:p>
    <w:p w:rsidR="0052063F" w:rsidRPr="0052063F" w:rsidRDefault="0052063F" w:rsidP="0052063F">
      <w:pPr>
        <w:spacing w:after="0" w:line="240" w:lineRule="auto"/>
        <w:rPr>
          <w:rFonts w:ascii="Calibri" w:eastAsia="Times New Roman" w:hAnsi="Calibri" w:cs="Calibri"/>
          <w:color w:val="333333"/>
          <w:sz w:val="21"/>
          <w:szCs w:val="21"/>
        </w:rPr>
      </w:pPr>
      <w:r w:rsidRPr="0052063F">
        <w:rPr>
          <w:rFonts w:ascii="Calibri" w:eastAsia="Times New Roman" w:hAnsi="Calibri" w:cs="Calibri"/>
          <w:color w:val="333333"/>
          <w:sz w:val="21"/>
          <w:szCs w:val="21"/>
        </w:rPr>
        <w:t xml:space="preserve">  </w:t>
      </w:r>
      <w:proofErr w:type="spellStart"/>
      <w:proofErr w:type="gramStart"/>
      <w:r w:rsidRPr="0052063F">
        <w:rPr>
          <w:rFonts w:ascii="Calibri" w:eastAsia="Times New Roman" w:hAnsi="Calibri" w:cs="Calibri"/>
          <w:color w:val="333333"/>
          <w:sz w:val="21"/>
          <w:szCs w:val="21"/>
        </w:rPr>
        <w:t>tableA</w:t>
      </w:r>
      <w:proofErr w:type="spellEnd"/>
      <w:proofErr w:type="gramEnd"/>
      <w:r w:rsidRPr="0052063F">
        <w:rPr>
          <w:rFonts w:ascii="Calibri" w:eastAsia="Times New Roman" w:hAnsi="Calibri" w:cs="Calibri"/>
          <w:color w:val="333333"/>
          <w:sz w:val="21"/>
          <w:szCs w:val="21"/>
        </w:rPr>
        <w:t xml:space="preserve">         A</w:t>
      </w:r>
      <w:r w:rsidRPr="0052063F">
        <w:rPr>
          <w:rFonts w:ascii="Calibri" w:eastAsia="Times New Roman" w:hAnsi="Calibri" w:cs="Calibri"/>
          <w:color w:val="333333"/>
          <w:sz w:val="21"/>
          <w:szCs w:val="21"/>
        </w:rPr>
        <w:br/>
        <w:t xml:space="preserve">  , </w:t>
      </w:r>
      <w:proofErr w:type="spellStart"/>
      <w:r w:rsidRPr="0052063F">
        <w:rPr>
          <w:rFonts w:ascii="Calibri" w:eastAsia="Times New Roman" w:hAnsi="Calibri" w:cs="Calibri"/>
          <w:color w:val="333333"/>
          <w:sz w:val="21"/>
          <w:szCs w:val="21"/>
        </w:rPr>
        <w:t>tableB</w:t>
      </w:r>
      <w:proofErr w:type="spellEnd"/>
      <w:r w:rsidRPr="0052063F">
        <w:rPr>
          <w:rFonts w:ascii="Calibri" w:eastAsia="Times New Roman" w:hAnsi="Calibri" w:cs="Calibri"/>
          <w:color w:val="333333"/>
          <w:sz w:val="21"/>
          <w:szCs w:val="21"/>
        </w:rPr>
        <w:t xml:space="preserve"> B</w:t>
      </w:r>
    </w:p>
    <w:p w:rsidR="0052063F" w:rsidRPr="0052063F" w:rsidRDefault="0052063F" w:rsidP="0052063F">
      <w:pPr>
        <w:spacing w:after="0" w:line="240" w:lineRule="auto"/>
        <w:rPr>
          <w:rFonts w:ascii="Calibri" w:eastAsia="Times New Roman" w:hAnsi="Calibri" w:cs="Calibri"/>
          <w:color w:val="333333"/>
          <w:sz w:val="21"/>
          <w:szCs w:val="21"/>
        </w:rPr>
      </w:pPr>
      <w:r w:rsidRPr="0052063F">
        <w:rPr>
          <w:rFonts w:ascii="Calibri" w:eastAsia="Times New Roman" w:hAnsi="Calibri" w:cs="Calibri"/>
          <w:color w:val="333333"/>
          <w:sz w:val="21"/>
          <w:szCs w:val="21"/>
        </w:rPr>
        <w:t xml:space="preserve">  , </w:t>
      </w:r>
      <w:proofErr w:type="spellStart"/>
      <w:r w:rsidRPr="0052063F">
        <w:rPr>
          <w:rFonts w:ascii="Calibri" w:eastAsia="Times New Roman" w:hAnsi="Calibri" w:cs="Calibri"/>
          <w:color w:val="333333"/>
          <w:sz w:val="21"/>
          <w:szCs w:val="21"/>
        </w:rPr>
        <w:t>tableC</w:t>
      </w:r>
      <w:proofErr w:type="spellEnd"/>
      <w:r w:rsidRPr="0052063F">
        <w:rPr>
          <w:rFonts w:ascii="Calibri" w:eastAsia="Times New Roman" w:hAnsi="Calibri" w:cs="Calibri"/>
          <w:color w:val="333333"/>
          <w:sz w:val="21"/>
          <w:szCs w:val="21"/>
        </w:rPr>
        <w:t xml:space="preserve"> C</w:t>
      </w:r>
      <w:r w:rsidRPr="0052063F">
        <w:rPr>
          <w:rFonts w:ascii="Calibri" w:eastAsia="Times New Roman" w:hAnsi="Calibri" w:cs="Calibri"/>
          <w:color w:val="333333"/>
          <w:sz w:val="21"/>
          <w:szCs w:val="21"/>
        </w:rPr>
        <w:br/>
        <w:t>plan A</w:t>
      </w:r>
      <w:r w:rsidRPr="0052063F">
        <w:rPr>
          <w:rFonts w:ascii="Calibri" w:eastAsia="Times New Roman" w:hAnsi="Calibri" w:cs="Calibri"/>
          <w:color w:val="333333"/>
          <w:sz w:val="21"/>
          <w:szCs w:val="21"/>
        </w:rPr>
        <w:br/>
        <w:t xml:space="preserve">join B where </w:t>
      </w:r>
      <w:proofErr w:type="spellStart"/>
      <w:r w:rsidRPr="0052063F">
        <w:rPr>
          <w:rFonts w:ascii="Calibri" w:eastAsia="Times New Roman" w:hAnsi="Calibri" w:cs="Calibri"/>
          <w:color w:val="333333"/>
          <w:sz w:val="21"/>
          <w:szCs w:val="21"/>
        </w:rPr>
        <w:t>A.column</w:t>
      </w:r>
      <w:proofErr w:type="spellEnd"/>
      <w:r w:rsidRPr="0052063F">
        <w:rPr>
          <w:rFonts w:ascii="Calibri" w:eastAsia="Times New Roman" w:hAnsi="Calibri" w:cs="Calibri"/>
          <w:color w:val="333333"/>
          <w:sz w:val="21"/>
          <w:szCs w:val="21"/>
        </w:rPr>
        <w:t xml:space="preserve"> = </w:t>
      </w:r>
      <w:proofErr w:type="spellStart"/>
      <w:r w:rsidRPr="0052063F">
        <w:rPr>
          <w:rFonts w:ascii="Calibri" w:eastAsia="Times New Roman" w:hAnsi="Calibri" w:cs="Calibri"/>
          <w:color w:val="333333"/>
          <w:sz w:val="21"/>
          <w:szCs w:val="21"/>
        </w:rPr>
        <w:t>B.column</w:t>
      </w:r>
      <w:proofErr w:type="spellEnd"/>
      <w:r w:rsidRPr="0052063F">
        <w:rPr>
          <w:rFonts w:ascii="Calibri" w:eastAsia="Times New Roman" w:hAnsi="Calibri" w:cs="Calibri"/>
          <w:color w:val="333333"/>
          <w:sz w:val="21"/>
          <w:szCs w:val="21"/>
        </w:rPr>
        <w:br/>
        <w:t xml:space="preserve">join C where </w:t>
      </w:r>
      <w:proofErr w:type="spellStart"/>
      <w:r w:rsidRPr="0052063F">
        <w:rPr>
          <w:rFonts w:ascii="Calibri" w:eastAsia="Times New Roman" w:hAnsi="Calibri" w:cs="Calibri"/>
          <w:color w:val="333333"/>
          <w:sz w:val="21"/>
          <w:szCs w:val="21"/>
        </w:rPr>
        <w:t>B.column</w:t>
      </w:r>
      <w:proofErr w:type="spellEnd"/>
      <w:r w:rsidRPr="0052063F">
        <w:rPr>
          <w:rFonts w:ascii="Calibri" w:eastAsia="Times New Roman" w:hAnsi="Calibri" w:cs="Calibri"/>
          <w:color w:val="333333"/>
          <w:sz w:val="21"/>
          <w:szCs w:val="21"/>
        </w:rPr>
        <w:t xml:space="preserve"> = </w:t>
      </w:r>
      <w:proofErr w:type="spellStart"/>
      <w:r w:rsidRPr="0052063F">
        <w:rPr>
          <w:rFonts w:ascii="Calibri" w:eastAsia="Times New Roman" w:hAnsi="Calibri" w:cs="Calibri"/>
          <w:color w:val="333333"/>
          <w:sz w:val="21"/>
          <w:szCs w:val="21"/>
        </w:rPr>
        <w:t>C.column</w:t>
      </w:r>
      <w:proofErr w:type="spellEnd"/>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Every JOIN clause </w:t>
      </w:r>
      <w:proofErr w:type="gramStart"/>
      <w:r w:rsidRPr="0052063F">
        <w:rPr>
          <w:rFonts w:ascii="Calibri" w:eastAsia="Times New Roman" w:hAnsi="Calibri" w:cs="Calibri"/>
        </w:rPr>
        <w:t>is followed</w:t>
      </w:r>
      <w:proofErr w:type="gramEnd"/>
      <w:r w:rsidRPr="0052063F">
        <w:rPr>
          <w:rFonts w:ascii="Calibri" w:eastAsia="Times New Roman" w:hAnsi="Calibri" w:cs="Calibri"/>
        </w:rPr>
        <w:t xml:space="preserve"> with a qualification connecting that table to the previous one. In our example, we are connecting the PERSON table to the ORDERS table in the WHERE qualification.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Each PLAN or JOIN clause can have a WHERE clause with it to qualify data on only that table. </w:t>
      </w:r>
      <w:proofErr w:type="gramStart"/>
      <w:r w:rsidRPr="0052063F">
        <w:rPr>
          <w:rFonts w:ascii="Calibri" w:eastAsia="Times New Roman" w:hAnsi="Calibri" w:cs="Calibri"/>
        </w:rPr>
        <w:t>Let's</w:t>
      </w:r>
      <w:proofErr w:type="gramEnd"/>
      <w:r w:rsidRPr="0052063F">
        <w:rPr>
          <w:rFonts w:ascii="Calibri" w:eastAsia="Times New Roman" w:hAnsi="Calibri" w:cs="Calibri"/>
        </w:rPr>
        <w:t xml:space="preserve"> take our example from the previous chapter and expand upon it. In addition to viewing all of the "Smiths", </w:t>
      </w:r>
      <w:proofErr w:type="gramStart"/>
      <w:r w:rsidRPr="0052063F">
        <w:rPr>
          <w:rFonts w:ascii="Calibri" w:eastAsia="Times New Roman" w:hAnsi="Calibri" w:cs="Calibri"/>
        </w:rPr>
        <w:t>let's</w:t>
      </w:r>
      <w:proofErr w:type="gramEnd"/>
      <w:r w:rsidRPr="0052063F">
        <w:rPr>
          <w:rFonts w:ascii="Calibri" w:eastAsia="Times New Roman" w:hAnsi="Calibri" w:cs="Calibri"/>
        </w:rPr>
        <w:t xml:space="preserve"> look at their orders for the past year. Type in the following query:</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spellStart"/>
      <w:r w:rsidRPr="0052063F">
        <w:rPr>
          <w:rFonts w:ascii="Calibri" w:eastAsia="Times New Roman" w:hAnsi="Calibri" w:cs="Calibri"/>
          <w:i/>
          <w:iCs/>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p.name_full_formatted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p.birth_dt_tm</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person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orders o</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plan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p.name_last_key</w:t>
      </w:r>
      <w:proofErr w:type="spellEnd"/>
      <w:r w:rsidRPr="0052063F">
        <w:rPr>
          <w:rFonts w:ascii="Calibri" w:eastAsia="Times New Roman" w:hAnsi="Calibri" w:cs="Calibri"/>
          <w:i/>
          <w:iCs/>
        </w:rPr>
        <w:t xml:space="preserve"> = "SMITH"</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join</w:t>
      </w:r>
      <w:proofErr w:type="gramEnd"/>
      <w:r w:rsidRPr="0052063F">
        <w:rPr>
          <w:rFonts w:ascii="Calibri" w:eastAsia="Times New Roman" w:hAnsi="Calibri" w:cs="Calibri"/>
          <w:i/>
          <w:iCs/>
        </w:rPr>
        <w:t xml:space="preserve"> o</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o.person_id</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o.orig_order_dt_tm</w:t>
      </w:r>
      <w:proofErr w:type="spellEnd"/>
      <w:r w:rsidRPr="0052063F">
        <w:rPr>
          <w:rFonts w:ascii="Calibri" w:eastAsia="Times New Roman" w:hAnsi="Calibri" w:cs="Calibri"/>
          <w:i/>
          <w:iCs/>
        </w:rPr>
        <w:t xml:space="preserve"> &gt; </w:t>
      </w:r>
      <w:proofErr w:type="spellStart"/>
      <w:r w:rsidRPr="0052063F">
        <w:rPr>
          <w:rFonts w:ascii="Calibri" w:eastAsia="Times New Roman" w:hAnsi="Calibri" w:cs="Calibri"/>
          <w:i/>
          <w:iCs/>
        </w:rPr>
        <w:t>cnvtdatetime</w:t>
      </w:r>
      <w:proofErr w:type="spellEnd"/>
      <w:r w:rsidRPr="0052063F">
        <w:rPr>
          <w:rFonts w:ascii="Calibri" w:eastAsia="Times New Roman" w:hAnsi="Calibri" w:cs="Calibri"/>
          <w:i/>
          <w:iCs/>
        </w:rPr>
        <w:t>(</w:t>
      </w:r>
      <w:proofErr w:type="spellStart"/>
      <w:r w:rsidRPr="0052063F">
        <w:rPr>
          <w:rFonts w:ascii="Calibri" w:eastAsia="Times New Roman" w:hAnsi="Calibri" w:cs="Calibri"/>
          <w:i/>
          <w:iCs/>
        </w:rPr>
        <w:t>curdate</w:t>
      </w:r>
      <w:proofErr w:type="spellEnd"/>
      <w:r w:rsidRPr="0052063F">
        <w:rPr>
          <w:rFonts w:ascii="Calibri" w:eastAsia="Times New Roman" w:hAnsi="Calibri" w:cs="Calibri"/>
          <w:i/>
          <w:iCs/>
        </w:rPr>
        <w:t xml:space="preserve"> - 365, 0)</w:t>
      </w:r>
    </w:p>
    <w:p w:rsidR="0052063F" w:rsidRPr="0052063F" w:rsidRDefault="0052063F" w:rsidP="0052063F">
      <w:pPr>
        <w:spacing w:before="140" w:after="0" w:line="240" w:lineRule="auto"/>
        <w:rPr>
          <w:rFonts w:ascii="Calibri" w:eastAsia="Times New Roman" w:hAnsi="Calibri" w:cs="Calibri"/>
        </w:rPr>
      </w:pPr>
      <w:proofErr w:type="gramStart"/>
      <w:r w:rsidRPr="0052063F">
        <w:rPr>
          <w:rFonts w:ascii="Calibri" w:eastAsia="Times New Roman" w:hAnsi="Calibri" w:cs="Calibri"/>
        </w:rPr>
        <w:t>Let's</w:t>
      </w:r>
      <w:proofErr w:type="gramEnd"/>
      <w:r w:rsidRPr="0052063F">
        <w:rPr>
          <w:rFonts w:ascii="Calibri" w:eastAsia="Times New Roman" w:hAnsi="Calibri" w:cs="Calibri"/>
        </w:rPr>
        <w:t xml:space="preserve"> add one more qualification to our query to make it more useful. Pick out one of the </w:t>
      </w:r>
      <w:proofErr w:type="spellStart"/>
      <w:r w:rsidRPr="0052063F">
        <w:rPr>
          <w:rFonts w:ascii="Calibri" w:eastAsia="Times New Roman" w:hAnsi="Calibri" w:cs="Calibri"/>
        </w:rPr>
        <w:t>person_ids</w:t>
      </w:r>
      <w:proofErr w:type="spellEnd"/>
      <w:r w:rsidRPr="0052063F">
        <w:rPr>
          <w:rFonts w:ascii="Calibri" w:eastAsia="Times New Roman" w:hAnsi="Calibri" w:cs="Calibri"/>
        </w:rPr>
        <w:t xml:space="preserve"> from your own query and add a qualification under the WHERE clause of the PLAN. </w:t>
      </w:r>
      <w:r w:rsidRPr="0052063F">
        <w:rPr>
          <w:rFonts w:ascii="Calibri" w:eastAsia="Times New Roman" w:hAnsi="Calibri" w:cs="Calibri"/>
          <w:highlight w:val="yellow"/>
        </w:rPr>
        <w:t xml:space="preserve">Better example without using name and </w:t>
      </w:r>
      <w:proofErr w:type="spellStart"/>
      <w:r w:rsidRPr="0052063F">
        <w:rPr>
          <w:rFonts w:ascii="Calibri" w:eastAsia="Times New Roman" w:hAnsi="Calibri" w:cs="Calibri"/>
          <w:highlight w:val="yellow"/>
        </w:rPr>
        <w:t>person_id</w:t>
      </w:r>
      <w:proofErr w:type="spellEnd"/>
      <w:r w:rsidRPr="0052063F">
        <w:rPr>
          <w:rFonts w:ascii="Calibri" w:eastAsia="Times New Roman" w:hAnsi="Calibri" w:cs="Calibri"/>
          <w:highlight w:val="yellow"/>
        </w:rPr>
        <w:t xml:space="preserve"> maybe female vs male?</w:t>
      </w:r>
    </w:p>
    <w:p w:rsidR="0052063F" w:rsidRPr="0052063F" w:rsidRDefault="0052063F" w:rsidP="0052063F">
      <w:pPr>
        <w:spacing w:before="140"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spellStart"/>
      <w:r w:rsidRPr="0052063F">
        <w:rPr>
          <w:rFonts w:ascii="Calibri" w:eastAsia="Times New Roman" w:hAnsi="Calibri" w:cs="Calibri"/>
          <w:i/>
          <w:iCs/>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p.name_full_formatted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p.birth_dt_tm</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o.order_mnemonic</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o.orig_order_dt_tm</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person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orders o</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plan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p.name_last_key</w:t>
      </w:r>
      <w:proofErr w:type="spellEnd"/>
      <w:r w:rsidRPr="0052063F">
        <w:rPr>
          <w:rFonts w:ascii="Calibri" w:eastAsia="Times New Roman" w:hAnsi="Calibri" w:cs="Calibri"/>
          <w:i/>
          <w:iCs/>
        </w:rPr>
        <w:t xml:space="preserve"> = "SMITH"</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p.person_id</w:t>
      </w:r>
      <w:proofErr w:type="spellEnd"/>
      <w:r w:rsidRPr="0052063F">
        <w:rPr>
          <w:rFonts w:ascii="Calibri" w:eastAsia="Times New Roman" w:hAnsi="Calibri" w:cs="Calibri"/>
          <w:i/>
          <w:iCs/>
        </w:rPr>
        <w:t xml:space="preserve"> = 22822461</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join</w:t>
      </w:r>
      <w:proofErr w:type="gramEnd"/>
      <w:r w:rsidRPr="0052063F">
        <w:rPr>
          <w:rFonts w:ascii="Calibri" w:eastAsia="Times New Roman" w:hAnsi="Calibri" w:cs="Calibri"/>
          <w:i/>
          <w:iCs/>
        </w:rPr>
        <w:t xml:space="preserve"> o</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o.person_id</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o.orig_order_dt_tm</w:t>
      </w:r>
      <w:proofErr w:type="spellEnd"/>
      <w:r w:rsidRPr="0052063F">
        <w:rPr>
          <w:rFonts w:ascii="Calibri" w:eastAsia="Times New Roman" w:hAnsi="Calibri" w:cs="Calibri"/>
          <w:i/>
          <w:iCs/>
        </w:rPr>
        <w:t xml:space="preserve"> &gt; </w:t>
      </w:r>
      <w:proofErr w:type="spellStart"/>
      <w:r w:rsidRPr="0052063F">
        <w:rPr>
          <w:rFonts w:ascii="Calibri" w:eastAsia="Times New Roman" w:hAnsi="Calibri" w:cs="Calibri"/>
          <w:i/>
          <w:iCs/>
        </w:rPr>
        <w:t>cnvtdatetime</w:t>
      </w:r>
      <w:proofErr w:type="spellEnd"/>
      <w:r w:rsidRPr="0052063F">
        <w:rPr>
          <w:rFonts w:ascii="Calibri" w:eastAsia="Times New Roman" w:hAnsi="Calibri" w:cs="Calibri"/>
          <w:i/>
          <w:iCs/>
        </w:rPr>
        <w:t>(</w:t>
      </w:r>
      <w:proofErr w:type="spellStart"/>
      <w:r w:rsidRPr="0052063F">
        <w:rPr>
          <w:rFonts w:ascii="Calibri" w:eastAsia="Times New Roman" w:hAnsi="Calibri" w:cs="Calibri"/>
          <w:i/>
          <w:iCs/>
        </w:rPr>
        <w:t>curdate</w:t>
      </w:r>
      <w:proofErr w:type="spellEnd"/>
      <w:r w:rsidRPr="0052063F">
        <w:rPr>
          <w:rFonts w:ascii="Calibri" w:eastAsia="Times New Roman" w:hAnsi="Calibri" w:cs="Calibri"/>
          <w:i/>
          <w:iCs/>
        </w:rPr>
        <w:t xml:space="preserve"> - 365, 0)</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0490BE1A" wp14:editId="402FE30E">
            <wp:extent cx="6610350" cy="923925"/>
            <wp:effectExtent l="0" t="0" r="0" b="9525"/>
            <wp:docPr id="18" name="Picture 18" descr="Machine generated alternative text:&#10;PERSON ID &#10;22222461 &#10;22222461 &#10;22822461 &#10;22822461 &#10;22222461 &#10;NAME FULL FORMATTED &#10;BIRTH DT TM &#10;07/28/16 &#10;07/28/16 &#10;07/28/16 &#10;07/28/16 &#10;07/22/16 &#10;ORDER MNEMONIC &#10;Est Pt Ofc or other &#10;ace t aminophen &#10;ibuprofen &#10;Est Pt cfc or other &#10;visit, &#10;visit, &#10;typi cal I y &#10;typi call y &#10;ORIG &#10;ORDER DT TM &#10;03/15/18 &#10;03/21/18 &#10;03/21/18 &#10;03/21/18 &#10;03/21/12 &#10;SMITH, &#10;SMITH, &#10;SMITH, &#10;SMITH, &#10;SMITH, &#10;ÄDÄLINE &#10;ÄDÄLINE &#10;ÄDÄLINE &#10;ÄDÄLINE &#10;ÄDÄLINE &#10;Infect agent antigen detection by immunoass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ERSON ID &#10;22222461 &#10;22222461 &#10;22822461 &#10;22822461 &#10;22222461 &#10;NAME FULL FORMATTED &#10;BIRTH DT TM &#10;07/28/16 &#10;07/28/16 &#10;07/28/16 &#10;07/28/16 &#10;07/22/16 &#10;ORDER MNEMONIC &#10;Est Pt Ofc or other &#10;ace t aminophen &#10;ibuprofen &#10;Est Pt cfc or other &#10;visit, &#10;visit, &#10;typi cal I y &#10;typi call y &#10;ORIG &#10;ORDER DT TM &#10;03/15/18 &#10;03/21/18 &#10;03/21/18 &#10;03/21/18 &#10;03/21/12 &#10;SMITH, &#10;SMITH, &#10;SMITH, &#10;SMITH, &#10;SMITH, &#10;ÄDÄLINE &#10;ÄDÄLINE &#10;ÄDÄLINE &#10;ÄDÄLINE &#10;ÄDÄLINE &#10;Infect agent antigen detection by immunoassa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923925"/>
                    </a:xfrm>
                    <a:prstGeom prst="rect">
                      <a:avLst/>
                    </a:prstGeom>
                    <a:noFill/>
                    <a:ln>
                      <a:noFill/>
                    </a:ln>
                  </pic:spPr>
                </pic:pic>
              </a:graphicData>
            </a:graphic>
          </wp:inline>
        </w:drawing>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When writing your query, the order of the tables is not extremely important. What is important is </w:t>
      </w:r>
      <w:r w:rsidRPr="0052063F">
        <w:rPr>
          <w:rFonts w:ascii="Calibri" w:eastAsia="Times New Roman" w:hAnsi="Calibri" w:cs="Calibri"/>
          <w:i/>
          <w:iCs/>
        </w:rPr>
        <w:t>how</w:t>
      </w:r>
      <w:r w:rsidRPr="0052063F">
        <w:rPr>
          <w:rFonts w:ascii="Calibri" w:eastAsia="Times New Roman" w:hAnsi="Calibri" w:cs="Calibri"/>
        </w:rPr>
        <w:t xml:space="preserve"> your PLAN and JOIN clauses are set up. The most efficient method of joining tables is to </w:t>
      </w:r>
      <w:r w:rsidRPr="0052063F">
        <w:rPr>
          <w:rFonts w:ascii="Calibri" w:eastAsia="Times New Roman" w:hAnsi="Calibri" w:cs="Calibri"/>
          <w:b/>
          <w:bCs/>
        </w:rPr>
        <w:t>PLAN on a table while also using a qualification on an indexed column</w:t>
      </w:r>
      <w:r w:rsidRPr="0052063F">
        <w:rPr>
          <w:rFonts w:ascii="Calibri" w:eastAsia="Times New Roman" w:hAnsi="Calibri" w:cs="Calibri"/>
        </w:rPr>
        <w:t xml:space="preserve">. By doing this, the first table you read does an </w:t>
      </w:r>
      <w:r w:rsidRPr="0052063F">
        <w:rPr>
          <w:rFonts w:ascii="Calibri" w:eastAsia="Times New Roman" w:hAnsi="Calibri" w:cs="Calibri"/>
          <w:i/>
          <w:iCs/>
        </w:rPr>
        <w:t>indexed</w:t>
      </w:r>
      <w:r w:rsidRPr="0052063F">
        <w:rPr>
          <w:rFonts w:ascii="Calibri" w:eastAsia="Times New Roman" w:hAnsi="Calibri" w:cs="Calibri"/>
        </w:rPr>
        <w:t xml:space="preserve"> read and each link </w:t>
      </w:r>
      <w:proofErr w:type="gramStart"/>
      <w:r w:rsidRPr="0052063F">
        <w:rPr>
          <w:rFonts w:ascii="Calibri" w:eastAsia="Times New Roman" w:hAnsi="Calibri" w:cs="Calibri"/>
        </w:rPr>
        <w:t>is based</w:t>
      </w:r>
      <w:proofErr w:type="gramEnd"/>
      <w:r w:rsidRPr="0052063F">
        <w:rPr>
          <w:rFonts w:ascii="Calibri" w:eastAsia="Times New Roman" w:hAnsi="Calibri" w:cs="Calibri"/>
        </w:rPr>
        <w:t xml:space="preserve"> on that index.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The reason I said </w:t>
      </w:r>
      <w:r w:rsidRPr="0052063F">
        <w:rPr>
          <w:rFonts w:ascii="Calibri" w:eastAsia="Times New Roman" w:hAnsi="Calibri" w:cs="Calibri"/>
          <w:i/>
          <w:iCs/>
        </w:rPr>
        <w:t>not</w:t>
      </w:r>
      <w:r w:rsidRPr="0052063F">
        <w:rPr>
          <w:rFonts w:ascii="Calibri" w:eastAsia="Times New Roman" w:hAnsi="Calibri" w:cs="Calibri"/>
        </w:rPr>
        <w:t xml:space="preserve"> to run the first example is that there is </w:t>
      </w:r>
      <w:proofErr w:type="gramStart"/>
      <w:r w:rsidRPr="0052063F">
        <w:rPr>
          <w:rFonts w:ascii="Calibri" w:eastAsia="Times New Roman" w:hAnsi="Calibri" w:cs="Calibri"/>
        </w:rPr>
        <w:t>no WHERE</w:t>
      </w:r>
      <w:proofErr w:type="gramEnd"/>
      <w:r w:rsidRPr="0052063F">
        <w:rPr>
          <w:rFonts w:ascii="Calibri" w:eastAsia="Times New Roman" w:hAnsi="Calibri" w:cs="Calibri"/>
        </w:rPr>
        <w:t xml:space="preserve"> clause on the </w:t>
      </w:r>
      <w:r w:rsidRPr="0052063F">
        <w:rPr>
          <w:rFonts w:ascii="Calibri" w:eastAsia="Times New Roman" w:hAnsi="Calibri" w:cs="Calibri"/>
          <w:i/>
          <w:iCs/>
        </w:rPr>
        <w:t>PERSON</w:t>
      </w:r>
      <w:r w:rsidRPr="0052063F">
        <w:rPr>
          <w:rFonts w:ascii="Calibri" w:eastAsia="Times New Roman" w:hAnsi="Calibri" w:cs="Calibri"/>
        </w:rPr>
        <w:t xml:space="preserve"> table. This means it does a full table read on the PERSON table (if you remember, in my environment there are over 24 million records) which is extremely inefficient.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If you have never seen joins before your head might be a large blur right now. Joins are not an easy concept to understand. The best way to fully understand them is through examples, so I recommend going through them (making sure to type them all out) and then re-read this section. We still have a lot more to discuss about joins, so </w:t>
      </w:r>
      <w:proofErr w:type="gramStart"/>
      <w:r w:rsidRPr="0052063F">
        <w:rPr>
          <w:rFonts w:ascii="Calibri" w:eastAsia="Times New Roman" w:hAnsi="Calibri" w:cs="Calibri"/>
        </w:rPr>
        <w:t>it's</w:t>
      </w:r>
      <w:proofErr w:type="gramEnd"/>
      <w:r w:rsidRPr="0052063F">
        <w:rPr>
          <w:rFonts w:ascii="Calibri" w:eastAsia="Times New Roman" w:hAnsi="Calibri" w:cs="Calibri"/>
        </w:rPr>
        <w:t xml:space="preserve"> vital that you have a strong understanding.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rPr>
        <w:t>Exercise 3.1</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 xml:space="preserve">If you are reading only two tables </w:t>
      </w:r>
      <w:proofErr w:type="gramStart"/>
      <w:r w:rsidRPr="0052063F">
        <w:rPr>
          <w:rFonts w:ascii="Georgia" w:eastAsia="Times New Roman" w:hAnsi="Georgia" w:cs="Calibri"/>
        </w:rPr>
        <w:t>like</w:t>
      </w:r>
      <w:proofErr w:type="gramEnd"/>
      <w:r w:rsidRPr="0052063F">
        <w:rPr>
          <w:rFonts w:ascii="Georgia" w:eastAsia="Times New Roman" w:hAnsi="Georgia" w:cs="Calibri"/>
        </w:rPr>
        <w:t xml:space="preserve"> we did in the previous examples, it is simple to determine which table to use in the PLAN clause and which to use in the JOIN clause. When you are reading from more than two, the task becomes more difficult. </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 xml:space="preserve">Orders are encounter based, not patient specific. Therefore, a more realistic real-world example would be to find all orders </w:t>
      </w:r>
      <w:proofErr w:type="gramStart"/>
      <w:r w:rsidRPr="0052063F">
        <w:rPr>
          <w:rFonts w:ascii="Georgia" w:eastAsia="Times New Roman" w:hAnsi="Georgia" w:cs="Calibri"/>
        </w:rPr>
        <w:t>on  a</w:t>
      </w:r>
      <w:proofErr w:type="gramEnd"/>
      <w:r w:rsidRPr="0052063F">
        <w:rPr>
          <w:rFonts w:ascii="Georgia" w:eastAsia="Times New Roman" w:hAnsi="Georgia" w:cs="Calibri"/>
        </w:rPr>
        <w:t xml:space="preserve"> specific encounter. For that, we need to </w:t>
      </w:r>
      <w:proofErr w:type="gramStart"/>
      <w:r w:rsidRPr="0052063F">
        <w:rPr>
          <w:rFonts w:ascii="Georgia" w:eastAsia="Times New Roman" w:hAnsi="Georgia" w:cs="Calibri"/>
        </w:rPr>
        <w:t>join together</w:t>
      </w:r>
      <w:proofErr w:type="gramEnd"/>
      <w:r w:rsidRPr="0052063F">
        <w:rPr>
          <w:rFonts w:ascii="Georgia" w:eastAsia="Times New Roman" w:hAnsi="Georgia" w:cs="Calibri"/>
        </w:rPr>
        <w:t xml:space="preserve"> three tables:</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PERSON</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ENCOUNTER</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ORDERS</w:t>
      </w:r>
    </w:p>
    <w:p w:rsidR="0052063F" w:rsidRPr="0052063F" w:rsidRDefault="0052063F" w:rsidP="0052063F">
      <w:pPr>
        <w:spacing w:before="140" w:after="0" w:line="240" w:lineRule="auto"/>
        <w:rPr>
          <w:rFonts w:ascii="Georgia" w:eastAsia="Times New Roman" w:hAnsi="Georgia" w:cs="Calibri"/>
        </w:rPr>
      </w:pPr>
      <w:proofErr w:type="gramStart"/>
      <w:r w:rsidRPr="0052063F">
        <w:rPr>
          <w:rFonts w:ascii="Georgia" w:eastAsia="Times New Roman" w:hAnsi="Georgia" w:cs="Calibri"/>
        </w:rPr>
        <w:t>Let's</w:t>
      </w:r>
      <w:proofErr w:type="gramEnd"/>
      <w:r w:rsidRPr="0052063F">
        <w:rPr>
          <w:rFonts w:ascii="Georgia" w:eastAsia="Times New Roman" w:hAnsi="Georgia" w:cs="Calibri"/>
        </w:rPr>
        <w:t xml:space="preserve"> first start by getting a </w:t>
      </w:r>
      <w:proofErr w:type="spellStart"/>
      <w:r w:rsidRPr="0052063F">
        <w:rPr>
          <w:rFonts w:ascii="Georgia" w:eastAsia="Times New Roman" w:hAnsi="Georgia" w:cs="Calibri"/>
        </w:rPr>
        <w:t>person_id</w:t>
      </w:r>
      <w:proofErr w:type="spellEnd"/>
      <w:r w:rsidRPr="0052063F">
        <w:rPr>
          <w:rFonts w:ascii="Georgia" w:eastAsia="Times New Roman" w:hAnsi="Georgia" w:cs="Calibri"/>
        </w:rPr>
        <w:t xml:space="preserve">. You might write your query with a test patient in your non-prod environment that </w:t>
      </w:r>
      <w:proofErr w:type="gramStart"/>
      <w:r w:rsidRPr="0052063F">
        <w:rPr>
          <w:rFonts w:ascii="Georgia" w:eastAsia="Times New Roman" w:hAnsi="Georgia" w:cs="Calibri"/>
        </w:rPr>
        <w:t>doesn't</w:t>
      </w:r>
      <w:proofErr w:type="gramEnd"/>
      <w:r w:rsidRPr="0052063F">
        <w:rPr>
          <w:rFonts w:ascii="Georgia" w:eastAsia="Times New Roman" w:hAnsi="Georgia" w:cs="Calibri"/>
        </w:rPr>
        <w:t xml:space="preserve"> have any orders. </w:t>
      </w:r>
      <w:proofErr w:type="gramStart"/>
      <w:r w:rsidRPr="0052063F">
        <w:rPr>
          <w:rFonts w:ascii="Georgia" w:eastAsia="Times New Roman" w:hAnsi="Georgia" w:cs="Calibri"/>
        </w:rPr>
        <w:t>Don't</w:t>
      </w:r>
      <w:proofErr w:type="gramEnd"/>
      <w:r w:rsidRPr="0052063F">
        <w:rPr>
          <w:rFonts w:ascii="Georgia" w:eastAsia="Times New Roman" w:hAnsi="Georgia" w:cs="Calibri"/>
        </w:rPr>
        <w:t xml:space="preserve"> fret</w:t>
      </w:r>
      <w:ins w:id="6" w:author="Sasser, Mindy T." w:date="2019-08-08T14:19:00Z">
        <w:r w:rsidR="006E589F">
          <w:rPr>
            <w:rFonts w:ascii="Georgia" w:eastAsia="Times New Roman" w:hAnsi="Georgia" w:cs="Calibri"/>
          </w:rPr>
          <w:t>.</w:t>
        </w:r>
      </w:ins>
      <w:del w:id="7" w:author="Sasser, Mindy T." w:date="2019-08-08T14:19:00Z">
        <w:r w:rsidRPr="0052063F" w:rsidDel="006E589F">
          <w:rPr>
            <w:rFonts w:ascii="Georgia" w:eastAsia="Times New Roman" w:hAnsi="Georgia" w:cs="Calibri"/>
          </w:rPr>
          <w:delText>, just</w:delText>
        </w:r>
      </w:del>
      <w:r w:rsidRPr="0052063F">
        <w:rPr>
          <w:rFonts w:ascii="Georgia" w:eastAsia="Times New Roman" w:hAnsi="Georgia" w:cs="Calibri"/>
        </w:rPr>
        <w:t xml:space="preserve"> </w:t>
      </w:r>
      <w:ins w:id="8" w:author="Sasser, Mindy T." w:date="2019-08-08T14:19:00Z">
        <w:r w:rsidR="006E589F">
          <w:rPr>
            <w:rFonts w:ascii="Georgia" w:eastAsia="Times New Roman" w:hAnsi="Georgia" w:cs="Calibri"/>
          </w:rPr>
          <w:t>K</w:t>
        </w:r>
      </w:ins>
      <w:del w:id="9" w:author="Sasser, Mindy T." w:date="2019-08-08T14:19:00Z">
        <w:r w:rsidRPr="0052063F" w:rsidDel="006E589F">
          <w:rPr>
            <w:rFonts w:ascii="Georgia" w:eastAsia="Times New Roman" w:hAnsi="Georgia" w:cs="Calibri"/>
          </w:rPr>
          <w:delText>k</w:delText>
        </w:r>
      </w:del>
      <w:r w:rsidRPr="0052063F">
        <w:rPr>
          <w:rFonts w:ascii="Georgia" w:eastAsia="Times New Roman" w:hAnsi="Georgia" w:cs="Calibri"/>
        </w:rPr>
        <w:t>eep looking</w:t>
      </w:r>
      <w:ins w:id="10" w:author="Sasser, Mindy T." w:date="2019-08-08T14:19:00Z">
        <w:r w:rsidR="006E589F">
          <w:rPr>
            <w:rFonts w:ascii="Georgia" w:eastAsia="Times New Roman" w:hAnsi="Georgia" w:cs="Calibri"/>
          </w:rPr>
          <w:t>,</w:t>
        </w:r>
      </w:ins>
      <w:r w:rsidRPr="0052063F">
        <w:rPr>
          <w:rFonts w:ascii="Georgia" w:eastAsia="Times New Roman" w:hAnsi="Georgia" w:cs="Calibri"/>
        </w:rPr>
        <w:t xml:space="preserve"> there are bound to be patients with orders. </w:t>
      </w:r>
    </w:p>
    <w:p w:rsidR="0052063F" w:rsidRPr="0052063F" w:rsidRDefault="0052063F" w:rsidP="0052063F">
      <w:pPr>
        <w:spacing w:before="140" w:after="0" w:line="240" w:lineRule="auto"/>
        <w:rPr>
          <w:rFonts w:ascii="Georgia" w:eastAsia="Times New Roman" w:hAnsi="Georgia" w:cs="Calibri"/>
        </w:rPr>
      </w:pPr>
      <w:proofErr w:type="gramStart"/>
      <w:r w:rsidRPr="0052063F">
        <w:rPr>
          <w:rFonts w:ascii="Georgia" w:eastAsia="Times New Roman" w:hAnsi="Georgia" w:cs="Calibri"/>
        </w:rPr>
        <w:t>select</w:t>
      </w:r>
      <w:proofErr w:type="gramEnd"/>
      <w:r w:rsidRPr="0052063F">
        <w:rPr>
          <w:rFonts w:ascii="Georgia" w:eastAsia="Times New Roman" w:hAnsi="Georgia" w:cs="Calibri"/>
        </w:rPr>
        <w:t xml:space="preserve"> * from person where </w:t>
      </w:r>
      <w:proofErr w:type="spellStart"/>
      <w:r w:rsidRPr="0052063F">
        <w:rPr>
          <w:rFonts w:ascii="Georgia" w:eastAsia="Times New Roman" w:hAnsi="Georgia" w:cs="Calibri"/>
        </w:rPr>
        <w:t>name_last_key</w:t>
      </w:r>
      <w:proofErr w:type="spellEnd"/>
      <w:r w:rsidRPr="0052063F">
        <w:rPr>
          <w:rFonts w:ascii="Georgia" w:eastAsia="Times New Roman" w:hAnsi="Georgia" w:cs="Calibri"/>
        </w:rPr>
        <w:t xml:space="preserve"> = "SMITH"</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 </w:t>
      </w:r>
      <w:r w:rsidRPr="0052063F">
        <w:rPr>
          <w:rFonts w:ascii="Cambria Math" w:eastAsia="Times New Roman" w:hAnsi="Cambria Math" w:cs="Calibri"/>
          <w:lang w:val=""/>
        </w:rPr>
        <w:t>→</w:t>
      </w:r>
      <w:r w:rsidRPr="0052063F">
        <w:rPr>
          <w:rFonts w:ascii="Calibri" w:eastAsia="Times New Roman" w:hAnsi="Calibri" w:cs="Calibri"/>
        </w:rPr>
        <w:t xml:space="preserve"> 22822461</w:t>
      </w:r>
    </w:p>
    <w:p w:rsidR="0052063F" w:rsidRPr="0052063F" w:rsidRDefault="0052063F" w:rsidP="0052063F">
      <w:pPr>
        <w:spacing w:before="140" w:after="0" w:line="240" w:lineRule="auto"/>
        <w:rPr>
          <w:rFonts w:ascii="Calibri" w:eastAsia="Times New Roman" w:hAnsi="Calibri" w:cs="Calibri"/>
        </w:rPr>
      </w:pPr>
      <w:proofErr w:type="gramStart"/>
      <w:r w:rsidRPr="0052063F">
        <w:rPr>
          <w:rFonts w:ascii="Georgia" w:eastAsia="Times New Roman" w:hAnsi="Georgia" w:cs="Calibri"/>
        </w:rPr>
        <w:t>So</w:t>
      </w:r>
      <w:proofErr w:type="gramEnd"/>
      <w:r w:rsidRPr="0052063F">
        <w:rPr>
          <w:rFonts w:ascii="Georgia" w:eastAsia="Times New Roman" w:hAnsi="Georgia" w:cs="Calibri"/>
        </w:rPr>
        <w:t xml:space="preserve">, which table do we start with first? Hint: </w:t>
      </w:r>
      <w:commentRangeStart w:id="11"/>
      <w:r w:rsidRPr="0052063F">
        <w:rPr>
          <w:rFonts w:ascii="Calibri" w:eastAsia="Times New Roman" w:hAnsi="Calibri" w:cs="Calibri"/>
        </w:rPr>
        <w:t xml:space="preserve">The most efficient method of joining tables is to PLAN on a table with a using a qualification on an </w:t>
      </w:r>
      <w:r w:rsidRPr="0052063F">
        <w:rPr>
          <w:rFonts w:ascii="Calibri" w:eastAsia="Times New Roman" w:hAnsi="Calibri" w:cs="Calibri"/>
          <w:b/>
          <w:bCs/>
        </w:rPr>
        <w:t>indexed column on that table</w:t>
      </w:r>
      <w:r w:rsidRPr="0052063F">
        <w:rPr>
          <w:rFonts w:ascii="Calibri" w:eastAsia="Times New Roman" w:hAnsi="Calibri" w:cs="Calibri"/>
        </w:rPr>
        <w:t>.</w:t>
      </w:r>
      <w:commentRangeEnd w:id="11"/>
      <w:r w:rsidR="00B25BD9">
        <w:rPr>
          <w:rStyle w:val="CommentReference"/>
        </w:rPr>
        <w:commentReference w:id="11"/>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For each query you write, you want to follow these steps:</w:t>
      </w:r>
    </w:p>
    <w:p w:rsidR="0052063F" w:rsidRPr="0052063F" w:rsidDel="00B25BD9" w:rsidRDefault="0052063F" w:rsidP="0052063F">
      <w:pPr>
        <w:spacing w:before="140" w:after="0" w:line="240" w:lineRule="auto"/>
        <w:rPr>
          <w:del w:id="12" w:author="Sasser, Mindy T." w:date="2019-08-08T14:21:00Z"/>
          <w:rFonts w:ascii="Calibri" w:eastAsia="Times New Roman" w:hAnsi="Calibri" w:cs="Calibri"/>
        </w:rPr>
      </w:pPr>
      <w:commentRangeStart w:id="13"/>
      <w:del w:id="14" w:author="Sasser, Mindy T." w:date="2019-08-08T14:21:00Z">
        <w:r w:rsidRPr="0052063F" w:rsidDel="00B25BD9">
          <w:rPr>
            <w:rFonts w:ascii="Calibri" w:eastAsia="Times New Roman" w:hAnsi="Calibri" w:cs="Calibri"/>
          </w:rPr>
          <w:delText>Once</w:delText>
        </w:r>
      </w:del>
      <w:commentRangeEnd w:id="13"/>
      <w:r w:rsidR="00B25BD9">
        <w:rPr>
          <w:rStyle w:val="CommentReference"/>
        </w:rPr>
        <w:commentReference w:id="13"/>
      </w:r>
      <w:del w:id="15" w:author="Sasser, Mindy T." w:date="2019-08-08T14:21:00Z">
        <w:r w:rsidRPr="0052063F" w:rsidDel="00B25BD9">
          <w:rPr>
            <w:rFonts w:ascii="Calibri" w:eastAsia="Times New Roman" w:hAnsi="Calibri" w:cs="Calibri"/>
          </w:rPr>
          <w:delText xml:space="preserve"> you establish which table you will start with in the PLAN clause, you must determine how to read the remaining tables. </w:delText>
        </w:r>
      </w:del>
    </w:p>
    <w:p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 xml:space="preserve">Establish which table you will start with in the PLAN clause. </w:t>
      </w:r>
    </w:p>
    <w:p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 xml:space="preserve">Now, you need to determine how to read the remaining tables. Start by defining which tables </w:t>
      </w:r>
      <w:proofErr w:type="gramStart"/>
      <w:r w:rsidRPr="0052063F">
        <w:rPr>
          <w:rFonts w:ascii="Calibri" w:eastAsia="Times New Roman" w:hAnsi="Calibri" w:cs="Calibri"/>
        </w:rPr>
        <w:t>can be linked</w:t>
      </w:r>
      <w:proofErr w:type="gramEnd"/>
      <w:r w:rsidRPr="0052063F">
        <w:rPr>
          <w:rFonts w:ascii="Calibri" w:eastAsia="Times New Roman" w:hAnsi="Calibri" w:cs="Calibri"/>
        </w:rPr>
        <w:t xml:space="preserve"> to the table in the PLAN clause and by what field. Common field names often end in _ID or _CD. </w:t>
      </w:r>
    </w:p>
    <w:p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Establish a JOIN between the first and second table.</w:t>
      </w:r>
    </w:p>
    <w:p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If there are more than two tables, determine how you can join that table to the second table and establish that join.</w:t>
      </w:r>
    </w:p>
    <w:p w:rsidR="0052063F" w:rsidRPr="0052063F" w:rsidRDefault="0052063F" w:rsidP="0052063F">
      <w:pPr>
        <w:numPr>
          <w:ilvl w:val="0"/>
          <w:numId w:val="8"/>
        </w:numPr>
        <w:spacing w:before="140" w:after="0" w:line="240" w:lineRule="auto"/>
        <w:ind w:left="540"/>
        <w:textAlignment w:val="center"/>
        <w:rPr>
          <w:rFonts w:ascii="Calibri" w:eastAsia="Times New Roman" w:hAnsi="Calibri" w:cs="Calibri"/>
        </w:rPr>
      </w:pPr>
      <w:r w:rsidRPr="0052063F">
        <w:rPr>
          <w:rFonts w:ascii="Calibri" w:eastAsia="Times New Roman" w:hAnsi="Calibri" w:cs="Calibri"/>
        </w:rPr>
        <w:t xml:space="preserve">Continue building the joins until all table relationships </w:t>
      </w:r>
      <w:proofErr w:type="gramStart"/>
      <w:r w:rsidRPr="0052063F">
        <w:rPr>
          <w:rFonts w:ascii="Calibri" w:eastAsia="Times New Roman" w:hAnsi="Calibri" w:cs="Calibri"/>
        </w:rPr>
        <w:t>have been established</w:t>
      </w:r>
      <w:proofErr w:type="gramEnd"/>
      <w:r w:rsidRPr="0052063F">
        <w:rPr>
          <w:rFonts w:ascii="Calibri" w:eastAsia="Times New Roman" w:hAnsi="Calibri" w:cs="Calibri"/>
        </w:rPr>
        <w:t xml:space="preserve">.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Using these steps, try and design a basic query joining the ORDERS, ENCOUNTER, and PERSON tables together. Aside from the join, the only qualification you should have is a qualification with the </w:t>
      </w:r>
      <w:proofErr w:type="spellStart"/>
      <w:r w:rsidRPr="0052063F">
        <w:rPr>
          <w:rFonts w:ascii="Calibri" w:eastAsia="Times New Roman" w:hAnsi="Calibri" w:cs="Calibri"/>
        </w:rPr>
        <w:t>person_id</w:t>
      </w:r>
      <w:proofErr w:type="spellEnd"/>
      <w:r w:rsidRPr="0052063F">
        <w:rPr>
          <w:rFonts w:ascii="Calibri" w:eastAsia="Times New Roman" w:hAnsi="Calibri" w:cs="Calibri"/>
        </w:rPr>
        <w:t xml:space="preserve"> you found in your test environment.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Once you have the join path established, add the PERSON_ID, full name, birth date, order mnemonic, and the order date/time to the SELECT clause and test your query out.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p.name_full_formatted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p.birth_dt_tm</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o.order_mnemonic</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o.orig_order_dt_tm</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person</w:t>
      </w:r>
      <w:proofErr w:type="gramEnd"/>
      <w:r w:rsidRPr="0052063F">
        <w:rPr>
          <w:rFonts w:ascii="Calibri" w:eastAsia="Times New Roman" w:hAnsi="Calibri" w:cs="Calibri"/>
          <w:highlight w:val="yellow"/>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encounter e</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orders o</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plan</w:t>
      </w:r>
      <w:proofErr w:type="gramEnd"/>
      <w:r w:rsidRPr="0052063F">
        <w:rPr>
          <w:rFonts w:ascii="Calibri" w:eastAsia="Times New Roman" w:hAnsi="Calibri" w:cs="Calibri"/>
          <w:highlight w:val="yellow"/>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p.person_id</w:t>
      </w:r>
      <w:proofErr w:type="spellEnd"/>
      <w:r w:rsidRPr="0052063F">
        <w:rPr>
          <w:rFonts w:ascii="Calibri" w:eastAsia="Times New Roman" w:hAnsi="Calibri" w:cs="Calibri"/>
          <w:highlight w:val="yellow"/>
        </w:rPr>
        <w:t xml:space="preserve"> = 22822461</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e</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e.person_id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p.person_id</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o</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o.encntr_id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e.encntr_id</w:t>
      </w:r>
      <w:proofErr w:type="spellEnd"/>
    </w:p>
    <w:p w:rsidR="0052063F" w:rsidRPr="0052063F" w:rsidRDefault="0052063F" w:rsidP="0052063F">
      <w:pPr>
        <w:spacing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highlight w:val="green"/>
        </w:rPr>
        <w:t>Exercise 3.2</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As a general rule, it is best to read 1:1 relationships between tables before 1</w:t>
      </w:r>
      <w:proofErr w:type="gramStart"/>
      <w:r w:rsidRPr="0052063F">
        <w:rPr>
          <w:rFonts w:ascii="Calibri" w:eastAsia="Times New Roman" w:hAnsi="Calibri" w:cs="Calibri"/>
        </w:rPr>
        <w:t>:many</w:t>
      </w:r>
      <w:proofErr w:type="gramEnd"/>
      <w:r w:rsidRPr="0052063F">
        <w:rPr>
          <w:rFonts w:ascii="Calibri" w:eastAsia="Times New Roman" w:hAnsi="Calibri" w:cs="Calibri"/>
        </w:rPr>
        <w:t xml:space="preserve">. To illustrate this point, we are going to join the PERSON, PERSON_ALIAS, and ENCOUNTER tables. The </w:t>
      </w:r>
      <w:r w:rsidRPr="0052063F">
        <w:rPr>
          <w:rFonts w:ascii="Calibri" w:eastAsia="Times New Roman" w:hAnsi="Calibri" w:cs="Calibri"/>
          <w:i/>
          <w:iCs/>
        </w:rPr>
        <w:t>PERSON_ALIAS</w:t>
      </w:r>
      <w:r w:rsidRPr="0052063F">
        <w:rPr>
          <w:rFonts w:ascii="Calibri" w:eastAsia="Times New Roman" w:hAnsi="Calibri" w:cs="Calibri"/>
        </w:rPr>
        <w:t xml:space="preserve"> table hold</w:t>
      </w:r>
      <w:ins w:id="16" w:author="Sasser, Mindy T." w:date="2019-08-08T14:22:00Z">
        <w:r w:rsidR="00B25BD9">
          <w:rPr>
            <w:rFonts w:ascii="Calibri" w:eastAsia="Times New Roman" w:hAnsi="Calibri" w:cs="Calibri"/>
          </w:rPr>
          <w:t>s</w:t>
        </w:r>
      </w:ins>
      <w:r w:rsidRPr="0052063F">
        <w:rPr>
          <w:rFonts w:ascii="Calibri" w:eastAsia="Times New Roman" w:hAnsi="Calibri" w:cs="Calibri"/>
        </w:rPr>
        <w:t xml:space="preserve"> all person level aliases (CPI, MRN, SSN </w:t>
      </w:r>
      <w:proofErr w:type="spellStart"/>
      <w:r w:rsidRPr="0052063F">
        <w:rPr>
          <w:rFonts w:ascii="Calibri" w:eastAsia="Times New Roman" w:hAnsi="Calibri" w:cs="Calibri"/>
        </w:rPr>
        <w:t>etc</w:t>
      </w:r>
      <w:proofErr w:type="spellEnd"/>
      <w:r w:rsidRPr="0052063F">
        <w:rPr>
          <w:rFonts w:ascii="Calibri" w:eastAsia="Times New Roman" w:hAnsi="Calibri" w:cs="Calibri"/>
        </w:rPr>
        <w:t xml:space="preserve">).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A person has more than one alias, but in our example, we are going to limit the alias to only a Social Security Number (SSN). Since a patient only ever has one SSN, the </w:t>
      </w:r>
      <w:r w:rsidRPr="0052063F">
        <w:rPr>
          <w:rFonts w:ascii="Calibri" w:eastAsia="Times New Roman" w:hAnsi="Calibri" w:cs="Calibri"/>
          <w:i/>
          <w:iCs/>
        </w:rPr>
        <w:t>PERSON</w:t>
      </w:r>
      <w:proofErr w:type="gramStart"/>
      <w:r w:rsidRPr="0052063F">
        <w:rPr>
          <w:rFonts w:ascii="Calibri" w:eastAsia="Times New Roman" w:hAnsi="Calibri" w:cs="Calibri"/>
          <w:i/>
          <w:iCs/>
        </w:rPr>
        <w:t>:PERSON</w:t>
      </w:r>
      <w:proofErr w:type="gramEnd"/>
      <w:r w:rsidRPr="0052063F">
        <w:rPr>
          <w:rFonts w:ascii="Calibri" w:eastAsia="Times New Roman" w:hAnsi="Calibri" w:cs="Calibri"/>
          <w:i/>
          <w:iCs/>
        </w:rPr>
        <w:t>_ALIAS</w:t>
      </w:r>
      <w:r w:rsidRPr="0052063F">
        <w:rPr>
          <w:rFonts w:ascii="Calibri" w:eastAsia="Times New Roman" w:hAnsi="Calibri" w:cs="Calibri"/>
        </w:rPr>
        <w:t xml:space="preserve"> is a 1:1 relationship, while the </w:t>
      </w:r>
      <w:r w:rsidRPr="0052063F">
        <w:rPr>
          <w:rFonts w:ascii="Calibri" w:eastAsia="Times New Roman" w:hAnsi="Calibri" w:cs="Calibri"/>
          <w:i/>
          <w:iCs/>
        </w:rPr>
        <w:t>PERSON:ENCOUNTER</w:t>
      </w:r>
      <w:r w:rsidRPr="0052063F">
        <w:rPr>
          <w:rFonts w:ascii="Calibri" w:eastAsia="Times New Roman" w:hAnsi="Calibri" w:cs="Calibri"/>
        </w:rPr>
        <w:t xml:space="preserve"> relationship is a 1:many.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Type the following query in CCL to load the Tables/Fields for the </w:t>
      </w:r>
      <w:r w:rsidRPr="0052063F">
        <w:rPr>
          <w:rFonts w:ascii="Calibri" w:eastAsia="Times New Roman" w:hAnsi="Calibri" w:cs="Calibri"/>
          <w:i/>
          <w:iCs/>
        </w:rPr>
        <w:t xml:space="preserve">PERSON_ALIAS </w:t>
      </w:r>
      <w:r w:rsidRPr="0052063F">
        <w:rPr>
          <w:rFonts w:ascii="Calibri" w:eastAsia="Times New Roman" w:hAnsi="Calibri" w:cs="Calibri"/>
        </w:rPr>
        <w:t xml:space="preserve">table. </w:t>
      </w:r>
    </w:p>
    <w:p w:rsidR="0052063F" w:rsidRPr="0052063F" w:rsidRDefault="0052063F" w:rsidP="0052063F">
      <w:pPr>
        <w:spacing w:before="140"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r w:rsidRPr="0052063F">
        <w:rPr>
          <w:rFonts w:ascii="Calibri" w:eastAsia="Times New Roman" w:hAnsi="Calibri" w:cs="Calibri"/>
          <w:i/>
          <w:iCs/>
        </w:rPr>
        <w:t xml:space="preserve"> * from </w:t>
      </w:r>
      <w:proofErr w:type="spellStart"/>
      <w:r w:rsidRPr="0052063F">
        <w:rPr>
          <w:rFonts w:ascii="Calibri" w:eastAsia="Times New Roman" w:hAnsi="Calibri" w:cs="Calibri"/>
          <w:i/>
          <w:iCs/>
        </w:rPr>
        <w:t>person_alias</w:t>
      </w:r>
      <w:proofErr w:type="spellEnd"/>
      <w:r w:rsidRPr="0052063F">
        <w:rPr>
          <w:rFonts w:ascii="Calibri" w:eastAsia="Times New Roman" w:hAnsi="Calibri" w:cs="Calibri"/>
          <w:i/>
          <w:iCs/>
        </w:rPr>
        <w:t xml:space="preserve"> pa where pa.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3FD98E36" wp14:editId="620E113E">
            <wp:extent cx="4572000" cy="2809875"/>
            <wp:effectExtent l="0" t="0" r="0" b="9525"/>
            <wp:docPr id="17" name="Picture 17" descr="Machine generated alternative text:&#10;Tables/ Fields &#10;v person alias &#10;Fields &#10;person alias &#10;9 &#10;person Id &#10;rowid &#10;9 &#10;txn id text &#10;updt_applctx &#10;updt_cnt &#10;9 &#10;updt_dt tm &#10;updt_id &#10;updt_task &#10;visit_seq_nbr &#10;B134316 DVDI • &#10;select &#10;from person alias pa where pa. &#10;Macr... &#10;Table.. &#10;Code... &#10;Req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Tables/ Fields &#10;v person alias &#10;Fields &#10;person alias &#10;9 &#10;person Id &#10;rowid &#10;9 &#10;txn id text &#10;updt_applctx &#10;updt_cnt &#10;9 &#10;updt_dt tm &#10;updt_id &#10;updt_task &#10;visit_seq_nbr &#10;B134316 DVDI • &#10;select &#10;from person alias pa where pa. &#10;Macr... &#10;Table.. &#10;Code... &#10;Requ...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809875"/>
                    </a:xfrm>
                    <a:prstGeom prst="rect">
                      <a:avLst/>
                    </a:prstGeom>
                    <a:noFill/>
                    <a:ln>
                      <a:noFill/>
                    </a:ln>
                  </pic:spPr>
                </pic:pic>
              </a:graphicData>
            </a:graphic>
          </wp:inline>
        </w:drawing>
      </w:r>
    </w:p>
    <w:p w:rsidR="0052063F" w:rsidRPr="0052063F" w:rsidRDefault="0052063F" w:rsidP="0052063F">
      <w:pPr>
        <w:spacing w:before="140" w:after="0" w:line="240" w:lineRule="auto"/>
        <w:rPr>
          <w:rFonts w:ascii="Arial" w:eastAsia="Times New Roman" w:hAnsi="Arial" w:cs="Arial"/>
          <w:sz w:val="21"/>
          <w:szCs w:val="21"/>
        </w:rPr>
      </w:pPr>
      <w:r w:rsidRPr="0052063F">
        <w:rPr>
          <w:rFonts w:ascii="Arial" w:eastAsia="Times New Roman" w:hAnsi="Arial" w:cs="Arial"/>
          <w:sz w:val="21"/>
          <w:szCs w:val="21"/>
        </w:rPr>
        <w:t xml:space="preserve">This properties window should look familiar. However, since this is a _cd (code value) field, the properties looks a little different. In the properties for a code value field, we have a lookup option. </w:t>
      </w:r>
      <w:proofErr w:type="gramStart"/>
      <w:r w:rsidRPr="0052063F">
        <w:rPr>
          <w:rFonts w:ascii="Arial" w:eastAsia="Times New Roman" w:hAnsi="Arial" w:cs="Arial"/>
          <w:sz w:val="21"/>
          <w:szCs w:val="21"/>
        </w:rPr>
        <w:t>I'm</w:t>
      </w:r>
      <w:proofErr w:type="gramEnd"/>
      <w:r w:rsidRPr="0052063F">
        <w:rPr>
          <w:rFonts w:ascii="Arial" w:eastAsia="Times New Roman" w:hAnsi="Arial" w:cs="Arial"/>
          <w:sz w:val="21"/>
          <w:szCs w:val="21"/>
        </w:rPr>
        <w:t xml:space="preserve"> not going to dive into code values and code sets in this exercise. </w:t>
      </w:r>
      <w:r w:rsidRPr="0052063F">
        <w:rPr>
          <w:rFonts w:ascii="Arial" w:eastAsia="Times New Roman" w:hAnsi="Arial" w:cs="Arial"/>
          <w:sz w:val="21"/>
          <w:szCs w:val="21"/>
          <w:highlight w:val="yellow"/>
        </w:rPr>
        <w:t xml:space="preserve">Chapter 4 is dedicated to this topic. </w:t>
      </w:r>
    </w:p>
    <w:p w:rsidR="0052063F" w:rsidRPr="0052063F" w:rsidRDefault="0052063F" w:rsidP="0052063F">
      <w:pPr>
        <w:spacing w:before="140" w:after="0" w:line="240" w:lineRule="auto"/>
        <w:rPr>
          <w:rFonts w:ascii="Arial" w:eastAsia="Times New Roman" w:hAnsi="Arial" w:cs="Arial"/>
          <w:sz w:val="21"/>
          <w:szCs w:val="21"/>
        </w:rPr>
      </w:pPr>
      <w:r w:rsidRPr="0052063F">
        <w:rPr>
          <w:rFonts w:ascii="Arial" w:eastAsia="Times New Roman" w:hAnsi="Arial" w:cs="Arial"/>
          <w:sz w:val="21"/>
          <w:szCs w:val="21"/>
        </w:rPr>
        <w:t xml:space="preserve">Select the lookup button.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18319240" wp14:editId="0BDB77A7">
            <wp:extent cx="3619500" cy="3048000"/>
            <wp:effectExtent l="0" t="0" r="0" b="0"/>
            <wp:docPr id="16" name="Picture 16" descr="Machine generated alternative text:&#10;T able Name: &#10;PERSON ALIAS &#10;Code Set: &#10;Description: &#10;ield Properti &#10;Field Name: &#10;PERSON ALIAS TYPE CD &#10;Lookup &#10;person alias type code value &#10;D efinition: &#10;person alias type code identifies a kind or type of alias (La, ssn, mm, &#10;financial number, community mm, etcl they have cerner pre-defined &#10;meanings in the common data foundation table allowing hna applications &#10;to look for a specific kind of alias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T able Name: &#10;PERSON ALIAS &#10;Code Set: &#10;Description: &#10;ield Properti &#10;Field Name: &#10;PERSON ALIAS TYPE CD &#10;Lookup &#10;person alias type code value &#10;D efinition: &#10;person alias type code identifies a kind or type of alias (La, ssn, mm, &#10;financial number, community mm, etcl they have cerner pre-defined &#10;meanings in the common data foundation table allowing hna applications &#10;to look for a specific kind of alias &#10;Clos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048000"/>
                    </a:xfrm>
                    <a:prstGeom prst="rect">
                      <a:avLst/>
                    </a:prstGeom>
                    <a:noFill/>
                    <a:ln>
                      <a:noFill/>
                    </a:ln>
                  </pic:spPr>
                </pic:pic>
              </a:graphicData>
            </a:graphic>
          </wp:inline>
        </w:drawing>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A query should have displayed listing every </w:t>
      </w:r>
      <w:proofErr w:type="spellStart"/>
      <w:r w:rsidRPr="0052063F">
        <w:rPr>
          <w:rFonts w:ascii="Arial" w:eastAsia="Times New Roman" w:hAnsi="Arial" w:cs="Arial"/>
          <w:color w:val="333333"/>
          <w:sz w:val="21"/>
          <w:szCs w:val="21"/>
        </w:rPr>
        <w:t>code_value</w:t>
      </w:r>
      <w:proofErr w:type="spellEnd"/>
      <w:r w:rsidRPr="0052063F">
        <w:rPr>
          <w:rFonts w:ascii="Arial" w:eastAsia="Times New Roman" w:hAnsi="Arial" w:cs="Arial"/>
          <w:color w:val="333333"/>
          <w:sz w:val="21"/>
          <w:szCs w:val="21"/>
        </w:rPr>
        <w:t xml:space="preserve">. We are after the CODE_VALUE for the SSN, which might be the same as </w:t>
      </w:r>
      <w:del w:id="17" w:author="Sasser, Mindy T." w:date="2019-08-08T14:24:00Z">
        <w:r w:rsidRPr="0052063F" w:rsidDel="00B25BD9">
          <w:rPr>
            <w:rFonts w:ascii="Arial" w:eastAsia="Times New Roman" w:hAnsi="Arial" w:cs="Arial"/>
            <w:color w:val="333333"/>
            <w:sz w:val="21"/>
            <w:szCs w:val="21"/>
          </w:rPr>
          <w:delText>my screen shot</w:delText>
        </w:r>
      </w:del>
      <w:ins w:id="18" w:author="Sasser, Mindy T." w:date="2019-08-08T14:24:00Z">
        <w:r w:rsidR="00B25BD9">
          <w:rPr>
            <w:rFonts w:ascii="Arial" w:eastAsia="Times New Roman" w:hAnsi="Arial" w:cs="Arial"/>
            <w:color w:val="333333"/>
            <w:sz w:val="21"/>
            <w:szCs w:val="21"/>
          </w:rPr>
          <w:t>the output</w:t>
        </w:r>
      </w:ins>
      <w:r w:rsidRPr="0052063F">
        <w:rPr>
          <w:rFonts w:ascii="Arial" w:eastAsia="Times New Roman" w:hAnsi="Arial" w:cs="Arial"/>
          <w:color w:val="333333"/>
          <w:sz w:val="21"/>
          <w:szCs w:val="21"/>
        </w:rPr>
        <w:t xml:space="preserve"> below (18.00).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40C4528E" wp14:editId="3ECDFE72">
            <wp:extent cx="4572000" cy="2724150"/>
            <wp:effectExtent l="0" t="0" r="0" b="0"/>
            <wp:docPr id="15" name="Picture 15" descr="Machine generated alternative text:&#10;CODE VALUE &#10;59889793B &#10;10 &#10;11 &#10;12.00 &#10;995226.00 &#10;995227 &#10;489058743. &#10;99SE2E &#10;995229. &#10;614347 &#10;633621 &#10;13. &#10;30507997 &#10;14. &#10;647572.00 &#10;15.00 &#10;16. &#10;17 &#10;61434B &#10;19. &#10;Health Exchange &#10;MRN &#10;National Health &#10;Donor ID &#10;Pa t ent &#10;Numb e r &#10;Identifier &#10;CDF &#10;MPI &#10;MEANING &#10;DESCRIPTION &#10;Alias used within an Affir &#10;Medical Record Number &#10;National Health Number &#10;Donor ID &#10;Recipient ID &#10;Cerner Card Number &#10;opo Donor ID &#10;OPO Recipient ID &#10;Other person ID &#10;Cut reach Person Identifie2 &#10;NTKCRDNBR &#10;CPCD &#10;CPCR &#10;pus s PORT &#10;puss WORD &#10;PATID &#10;Recipient ID &#10;Cerner Card Number &#10;opc Donor ID &#10;OPO Recipient ID &#10;Other &#10;Cut reach Person Identifier &#10;Passport &#10;Password &#10;Patient ID — Classic &#10;PBS Patient ID &#10;PERSON NAME &#10;Placer Order &#10;PRN &#10;Px1D &#10;Referring MRN &#10;State Health Number &#10;ssN &#10;OCE &#10;Passport number &#10;Password &#10;vgoo Classic OCE &#10;PBS Patient ID &#10;PERSON NAME &#10;Placer Order &#10;Personnel Number &#10;Px1D &#10;Pa t ent &#10;PBSID &#10;PERSON &#10;PLACER &#10;REF MRN &#10;SHIN &#10;ssN &#10;NAME &#10;ORDER &#10;Referring Medical Record &#10;State Health Number &#10;Social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CODE VALUE &#10;59889793B &#10;10 &#10;11 &#10;12.00 &#10;995226.00 &#10;995227 &#10;489058743. &#10;99SE2E &#10;995229. &#10;614347 &#10;633621 &#10;13. &#10;30507997 &#10;14. &#10;647572.00 &#10;15.00 &#10;16. &#10;17 &#10;61434B &#10;19. &#10;Health Exchange &#10;MRN &#10;National Health &#10;Donor ID &#10;Pa t ent &#10;Numb e r &#10;Identifier &#10;CDF &#10;MPI &#10;MEANING &#10;DESCRIPTION &#10;Alias used within an Affir &#10;Medical Record Number &#10;National Health Number &#10;Donor ID &#10;Recipient ID &#10;Cerner Card Number &#10;opo Donor ID &#10;OPO Recipient ID &#10;Other person ID &#10;Cut reach Person Identifie2 &#10;NTKCRDNBR &#10;CPCD &#10;CPCR &#10;pus s PORT &#10;puss WORD &#10;PATID &#10;Recipient ID &#10;Cerner Card Number &#10;opc Donor ID &#10;OPO Recipient ID &#10;Other &#10;Cut reach Person Identifier &#10;Passport &#10;Password &#10;Patient ID — Classic &#10;PBS Patient ID &#10;PERSON NAME &#10;Placer Order &#10;PRN &#10;Px1D &#10;Referring MRN &#10;State Health Number &#10;ssN &#10;OCE &#10;Passport number &#10;Password &#10;vgoo Classic OCE &#10;PBS Patient ID &#10;PERSON NAME &#10;Placer Order &#10;Personnel Number &#10;Px1D &#10;Pa t ent &#10;PBSID &#10;PERSON &#10;PLACER &#10;REF MRN &#10;SHIN &#10;ssN &#10;NAME &#10;ORDER &#10;Referring Medical Record &#10;State Health Number &#10;Social Security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Now that we have the </w:t>
      </w:r>
      <w:proofErr w:type="spellStart"/>
      <w:r w:rsidRPr="0052063F">
        <w:rPr>
          <w:rFonts w:ascii="Arial" w:eastAsia="Times New Roman" w:hAnsi="Arial" w:cs="Arial"/>
          <w:color w:val="333333"/>
          <w:sz w:val="21"/>
          <w:szCs w:val="21"/>
        </w:rPr>
        <w:t>code_value</w:t>
      </w:r>
      <w:proofErr w:type="spellEnd"/>
      <w:r w:rsidRPr="0052063F">
        <w:rPr>
          <w:rFonts w:ascii="Arial" w:eastAsia="Times New Roman" w:hAnsi="Arial" w:cs="Arial"/>
          <w:color w:val="333333"/>
          <w:sz w:val="21"/>
          <w:szCs w:val="21"/>
        </w:rPr>
        <w:t xml:space="preserve"> for the </w:t>
      </w:r>
      <w:proofErr w:type="spellStart"/>
      <w:r w:rsidRPr="0052063F">
        <w:rPr>
          <w:rFonts w:ascii="Arial" w:eastAsia="Times New Roman" w:hAnsi="Arial" w:cs="Arial"/>
          <w:color w:val="333333"/>
          <w:sz w:val="21"/>
          <w:szCs w:val="21"/>
        </w:rPr>
        <w:t>person_alias_type_cd</w:t>
      </w:r>
      <w:proofErr w:type="spellEnd"/>
      <w:r w:rsidRPr="0052063F">
        <w:rPr>
          <w:rFonts w:ascii="Arial" w:eastAsia="Times New Roman" w:hAnsi="Arial" w:cs="Arial"/>
          <w:color w:val="333333"/>
          <w:sz w:val="21"/>
          <w:szCs w:val="21"/>
        </w:rPr>
        <w:t xml:space="preserve"> for SSN, </w:t>
      </w:r>
      <w:proofErr w:type="gramStart"/>
      <w:r w:rsidRPr="0052063F">
        <w:rPr>
          <w:rFonts w:ascii="Arial" w:eastAsia="Times New Roman" w:hAnsi="Arial" w:cs="Arial"/>
          <w:color w:val="333333"/>
          <w:sz w:val="21"/>
          <w:szCs w:val="21"/>
        </w:rPr>
        <w:t>let's</w:t>
      </w:r>
      <w:proofErr w:type="gramEnd"/>
      <w:r w:rsidRPr="0052063F">
        <w:rPr>
          <w:rFonts w:ascii="Arial" w:eastAsia="Times New Roman" w:hAnsi="Arial" w:cs="Arial"/>
          <w:color w:val="333333"/>
          <w:sz w:val="21"/>
          <w:szCs w:val="21"/>
        </w:rPr>
        <w:t xml:space="preserve"> use</w:t>
      </w:r>
      <w:ins w:id="19" w:author="Sasser, Mindy T." w:date="2019-08-08T14:25:00Z">
        <w:r w:rsidR="00B25BD9">
          <w:rPr>
            <w:rFonts w:ascii="Arial" w:eastAsia="Times New Roman" w:hAnsi="Arial" w:cs="Arial"/>
            <w:color w:val="333333"/>
            <w:sz w:val="21"/>
            <w:szCs w:val="21"/>
          </w:rPr>
          <w:t xml:space="preserve"> it</w:t>
        </w:r>
      </w:ins>
      <w:r w:rsidRPr="0052063F">
        <w:rPr>
          <w:rFonts w:ascii="Arial" w:eastAsia="Times New Roman" w:hAnsi="Arial" w:cs="Arial"/>
          <w:color w:val="333333"/>
          <w:sz w:val="21"/>
          <w:szCs w:val="21"/>
        </w:rPr>
        <w:t xml:space="preserve"> to finish our query and find a patient with a SSN. </w:t>
      </w:r>
    </w:p>
    <w:p w:rsidR="0052063F" w:rsidRPr="0052063F" w:rsidRDefault="0052063F" w:rsidP="0052063F">
      <w:pPr>
        <w:spacing w:before="140"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r w:rsidRPr="0052063F">
        <w:rPr>
          <w:rFonts w:ascii="Calibri" w:eastAsia="Times New Roman" w:hAnsi="Calibri" w:cs="Calibri"/>
          <w:i/>
          <w:iCs/>
        </w:rPr>
        <w:t xml:space="preserve"> * from </w:t>
      </w:r>
      <w:proofErr w:type="spellStart"/>
      <w:r w:rsidRPr="0052063F">
        <w:rPr>
          <w:rFonts w:ascii="Calibri" w:eastAsia="Times New Roman" w:hAnsi="Calibri" w:cs="Calibri"/>
          <w:i/>
          <w:iCs/>
        </w:rPr>
        <w:t>person_alias</w:t>
      </w:r>
      <w:proofErr w:type="spellEnd"/>
      <w:r w:rsidRPr="0052063F">
        <w:rPr>
          <w:rFonts w:ascii="Calibri" w:eastAsia="Times New Roman" w:hAnsi="Calibri" w:cs="Calibri"/>
          <w:i/>
          <w:iCs/>
        </w:rPr>
        <w:t xml:space="preserve"> pa where </w:t>
      </w:r>
      <w:proofErr w:type="spellStart"/>
      <w:r w:rsidRPr="0052063F">
        <w:rPr>
          <w:rFonts w:ascii="Calibri" w:eastAsia="Times New Roman" w:hAnsi="Calibri" w:cs="Calibri"/>
          <w:i/>
          <w:iCs/>
        </w:rPr>
        <w:t>pa.person_alias_type_cd</w:t>
      </w:r>
      <w:proofErr w:type="spellEnd"/>
      <w:r w:rsidRPr="0052063F">
        <w:rPr>
          <w:rFonts w:ascii="Calibri" w:eastAsia="Times New Roman" w:hAnsi="Calibri" w:cs="Calibri"/>
          <w:i/>
          <w:iCs/>
        </w:rPr>
        <w:t xml:space="preserve"> = 18.00 with </w:t>
      </w:r>
      <w:proofErr w:type="spellStart"/>
      <w:r w:rsidRPr="0052063F">
        <w:rPr>
          <w:rFonts w:ascii="Calibri" w:eastAsia="Times New Roman" w:hAnsi="Calibri" w:cs="Calibri"/>
          <w:i/>
          <w:iCs/>
        </w:rPr>
        <w:t>maxrec</w:t>
      </w:r>
      <w:proofErr w:type="spellEnd"/>
      <w:r w:rsidRPr="0052063F">
        <w:rPr>
          <w:rFonts w:ascii="Calibri" w:eastAsia="Times New Roman" w:hAnsi="Calibri" w:cs="Calibri"/>
          <w:i/>
          <w:iCs/>
        </w:rPr>
        <w:t>=1</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The reason we went through this exercise before even building our query joining the </w:t>
      </w:r>
      <w:r w:rsidRPr="0052063F">
        <w:rPr>
          <w:rFonts w:ascii="Arial" w:eastAsia="Times New Roman" w:hAnsi="Arial" w:cs="Arial"/>
          <w:i/>
          <w:iCs/>
          <w:color w:val="333333"/>
          <w:sz w:val="21"/>
          <w:szCs w:val="21"/>
        </w:rPr>
        <w:t>PERSON</w:t>
      </w:r>
      <w:r w:rsidRPr="0052063F">
        <w:rPr>
          <w:rFonts w:ascii="Arial" w:eastAsia="Times New Roman" w:hAnsi="Arial" w:cs="Arial"/>
          <w:color w:val="333333"/>
          <w:sz w:val="21"/>
          <w:szCs w:val="21"/>
        </w:rPr>
        <w:t xml:space="preserve">, </w:t>
      </w:r>
      <w:r w:rsidRPr="0052063F">
        <w:rPr>
          <w:rFonts w:ascii="Arial" w:eastAsia="Times New Roman" w:hAnsi="Arial" w:cs="Arial"/>
          <w:i/>
          <w:iCs/>
          <w:color w:val="333333"/>
          <w:sz w:val="21"/>
          <w:szCs w:val="21"/>
        </w:rPr>
        <w:t>PERSON_ALIAS</w:t>
      </w:r>
      <w:r w:rsidRPr="0052063F">
        <w:rPr>
          <w:rFonts w:ascii="Arial" w:eastAsia="Times New Roman" w:hAnsi="Arial" w:cs="Arial"/>
          <w:color w:val="333333"/>
          <w:sz w:val="21"/>
          <w:szCs w:val="21"/>
        </w:rPr>
        <w:t xml:space="preserve">, and </w:t>
      </w:r>
      <w:r w:rsidRPr="0052063F">
        <w:rPr>
          <w:rFonts w:ascii="Arial" w:eastAsia="Times New Roman" w:hAnsi="Arial" w:cs="Arial"/>
          <w:i/>
          <w:iCs/>
          <w:color w:val="333333"/>
          <w:sz w:val="21"/>
          <w:szCs w:val="21"/>
        </w:rPr>
        <w:t>ENCOUNTER</w:t>
      </w:r>
      <w:r w:rsidRPr="0052063F">
        <w:rPr>
          <w:rFonts w:ascii="Arial" w:eastAsia="Times New Roman" w:hAnsi="Arial" w:cs="Arial"/>
          <w:color w:val="333333"/>
          <w:sz w:val="21"/>
          <w:szCs w:val="21"/>
        </w:rPr>
        <w:t xml:space="preserve"> tables is that it is very likely a majority of patients in your non-production environment have SSNs. You now have a working example.</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PLAN on the </w:t>
      </w:r>
      <w:r w:rsidRPr="0052063F">
        <w:rPr>
          <w:rFonts w:ascii="Arial" w:eastAsia="Times New Roman" w:hAnsi="Arial" w:cs="Arial"/>
          <w:i/>
          <w:iCs/>
          <w:color w:val="333333"/>
          <w:sz w:val="21"/>
          <w:szCs w:val="21"/>
        </w:rPr>
        <w:t>PERSON</w:t>
      </w:r>
      <w:r w:rsidRPr="0052063F">
        <w:rPr>
          <w:rFonts w:ascii="Arial" w:eastAsia="Times New Roman" w:hAnsi="Arial" w:cs="Arial"/>
          <w:color w:val="333333"/>
          <w:sz w:val="21"/>
          <w:szCs w:val="21"/>
        </w:rPr>
        <w:t xml:space="preserve"> table using the </w:t>
      </w:r>
      <w:proofErr w:type="spellStart"/>
      <w:r w:rsidRPr="0052063F">
        <w:rPr>
          <w:rFonts w:ascii="Arial" w:eastAsia="Times New Roman" w:hAnsi="Arial" w:cs="Arial"/>
          <w:color w:val="333333"/>
          <w:sz w:val="21"/>
          <w:szCs w:val="21"/>
        </w:rPr>
        <w:t>person_id</w:t>
      </w:r>
      <w:proofErr w:type="spellEnd"/>
      <w:r w:rsidRPr="0052063F">
        <w:rPr>
          <w:rFonts w:ascii="Arial" w:eastAsia="Times New Roman" w:hAnsi="Arial" w:cs="Arial"/>
          <w:color w:val="333333"/>
          <w:sz w:val="21"/>
          <w:szCs w:val="21"/>
        </w:rPr>
        <w:t xml:space="preserve"> you just gathered from running the above query. Join the </w:t>
      </w:r>
      <w:r w:rsidRPr="0052063F">
        <w:rPr>
          <w:rFonts w:ascii="Arial" w:eastAsia="Times New Roman" w:hAnsi="Arial" w:cs="Arial"/>
          <w:i/>
          <w:iCs/>
          <w:color w:val="333333"/>
          <w:sz w:val="21"/>
          <w:szCs w:val="21"/>
        </w:rPr>
        <w:t>PERSON_ALIAS</w:t>
      </w:r>
      <w:r w:rsidRPr="0052063F">
        <w:rPr>
          <w:rFonts w:ascii="Arial" w:eastAsia="Times New Roman" w:hAnsi="Arial" w:cs="Arial"/>
          <w:color w:val="333333"/>
          <w:sz w:val="21"/>
          <w:szCs w:val="21"/>
        </w:rPr>
        <w:t xml:space="preserve"> table to the </w:t>
      </w:r>
      <w:r w:rsidRPr="0052063F">
        <w:rPr>
          <w:rFonts w:ascii="Arial" w:eastAsia="Times New Roman" w:hAnsi="Arial" w:cs="Arial"/>
          <w:i/>
          <w:iCs/>
          <w:color w:val="333333"/>
          <w:sz w:val="21"/>
          <w:szCs w:val="21"/>
        </w:rPr>
        <w:t>PERSON</w:t>
      </w:r>
      <w:r w:rsidRPr="0052063F">
        <w:rPr>
          <w:rFonts w:ascii="Arial" w:eastAsia="Times New Roman" w:hAnsi="Arial" w:cs="Arial"/>
          <w:color w:val="333333"/>
          <w:sz w:val="21"/>
          <w:szCs w:val="21"/>
        </w:rPr>
        <w:t xml:space="preserve"> table using the </w:t>
      </w:r>
      <w:proofErr w:type="spellStart"/>
      <w:r w:rsidRPr="0052063F">
        <w:rPr>
          <w:rFonts w:ascii="Arial" w:eastAsia="Times New Roman" w:hAnsi="Arial" w:cs="Arial"/>
          <w:color w:val="333333"/>
          <w:sz w:val="21"/>
          <w:szCs w:val="21"/>
        </w:rPr>
        <w:t>person_alias_type_cd</w:t>
      </w:r>
      <w:proofErr w:type="spellEnd"/>
      <w:r w:rsidRPr="0052063F">
        <w:rPr>
          <w:rFonts w:ascii="Arial" w:eastAsia="Times New Roman" w:hAnsi="Arial" w:cs="Arial"/>
          <w:color w:val="333333"/>
          <w:sz w:val="21"/>
          <w:szCs w:val="21"/>
        </w:rPr>
        <w:t xml:space="preserve"> qualification. Lastly, join the </w:t>
      </w:r>
      <w:r w:rsidRPr="0052063F">
        <w:rPr>
          <w:rFonts w:ascii="Arial" w:eastAsia="Times New Roman" w:hAnsi="Arial" w:cs="Arial"/>
          <w:i/>
          <w:iCs/>
          <w:color w:val="333333"/>
          <w:sz w:val="21"/>
          <w:szCs w:val="21"/>
        </w:rPr>
        <w:t>ENCOUNTER</w:t>
      </w:r>
      <w:r w:rsidRPr="0052063F">
        <w:rPr>
          <w:rFonts w:ascii="Arial" w:eastAsia="Times New Roman" w:hAnsi="Arial" w:cs="Arial"/>
          <w:color w:val="333333"/>
          <w:sz w:val="21"/>
          <w:szCs w:val="21"/>
        </w:rPr>
        <w:t xml:space="preserve"> table to the </w:t>
      </w:r>
      <w:r w:rsidRPr="0052063F">
        <w:rPr>
          <w:rFonts w:ascii="Arial" w:eastAsia="Times New Roman" w:hAnsi="Arial" w:cs="Arial"/>
          <w:i/>
          <w:iCs/>
          <w:color w:val="333333"/>
          <w:sz w:val="21"/>
          <w:szCs w:val="21"/>
        </w:rPr>
        <w:t>PERSON</w:t>
      </w:r>
      <w:r w:rsidRPr="0052063F">
        <w:rPr>
          <w:rFonts w:ascii="Arial" w:eastAsia="Times New Roman" w:hAnsi="Arial" w:cs="Arial"/>
          <w:color w:val="333333"/>
          <w:sz w:val="21"/>
          <w:szCs w:val="21"/>
        </w:rPr>
        <w:t xml:space="preserve"> table.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If you joined the tables properly, you should see that the </w:t>
      </w:r>
      <w:proofErr w:type="spellStart"/>
      <w:r w:rsidRPr="0052063F">
        <w:rPr>
          <w:rFonts w:ascii="Arial" w:eastAsia="Times New Roman" w:hAnsi="Arial" w:cs="Arial"/>
          <w:color w:val="333333"/>
          <w:sz w:val="21"/>
          <w:szCs w:val="21"/>
        </w:rPr>
        <w:t>person_id</w:t>
      </w:r>
      <w:proofErr w:type="spellEnd"/>
      <w:r w:rsidRPr="0052063F">
        <w:rPr>
          <w:rFonts w:ascii="Arial" w:eastAsia="Times New Roman" w:hAnsi="Arial" w:cs="Arial"/>
          <w:color w:val="333333"/>
          <w:sz w:val="21"/>
          <w:szCs w:val="21"/>
        </w:rPr>
        <w:t xml:space="preserve"> and the alias (SSN) repeats for each unique </w:t>
      </w:r>
      <w:proofErr w:type="spellStart"/>
      <w:r w:rsidRPr="0052063F">
        <w:rPr>
          <w:rFonts w:ascii="Arial" w:eastAsia="Times New Roman" w:hAnsi="Arial" w:cs="Arial"/>
          <w:color w:val="333333"/>
          <w:sz w:val="21"/>
          <w:szCs w:val="21"/>
        </w:rPr>
        <w:t>encntr_id</w:t>
      </w:r>
      <w:proofErr w:type="spellEnd"/>
      <w:r w:rsidRPr="0052063F">
        <w:rPr>
          <w:rFonts w:ascii="Arial" w:eastAsia="Times New Roman" w:hAnsi="Arial" w:cs="Arial"/>
          <w:color w:val="333333"/>
          <w:sz w:val="21"/>
          <w:szCs w:val="21"/>
        </w:rPr>
        <w:t xml:space="preserve">.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select</w:t>
      </w:r>
      <w:proofErr w:type="gramEnd"/>
      <w:r w:rsidRPr="0052063F">
        <w:rPr>
          <w:rFonts w:ascii="Calibri" w:eastAsia="Times New Roman" w:hAnsi="Calibri" w:cs="Calibri"/>
          <w:highlight w:val="yellow"/>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pa.alias</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e.encntr_id</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from</w:t>
      </w:r>
      <w:proofErr w:type="gramEnd"/>
      <w:r w:rsidRPr="0052063F">
        <w:rPr>
          <w:rFonts w:ascii="Calibri" w:eastAsia="Times New Roman" w:hAnsi="Calibri" w:cs="Calibri"/>
          <w:highlight w:val="yellow"/>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person</w:t>
      </w:r>
      <w:proofErr w:type="gramEnd"/>
      <w:r w:rsidRPr="0052063F">
        <w:rPr>
          <w:rFonts w:ascii="Calibri" w:eastAsia="Times New Roman" w:hAnsi="Calibri" w:cs="Calibri"/>
          <w:highlight w:val="yellow"/>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person_alias</w:t>
      </w:r>
      <w:proofErr w:type="spellEnd"/>
      <w:r w:rsidRPr="0052063F">
        <w:rPr>
          <w:rFonts w:ascii="Calibri" w:eastAsia="Times New Roman" w:hAnsi="Calibri" w:cs="Calibri"/>
          <w:highlight w:val="yellow"/>
        </w:rPr>
        <w:t xml:space="preserve"> pa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encounter e</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plan</w:t>
      </w:r>
      <w:proofErr w:type="gramEnd"/>
      <w:r w:rsidRPr="0052063F">
        <w:rPr>
          <w:rFonts w:ascii="Calibri" w:eastAsia="Times New Roman" w:hAnsi="Calibri" w:cs="Calibri"/>
          <w:highlight w:val="yellow"/>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p.person_id</w:t>
      </w:r>
      <w:proofErr w:type="spellEnd"/>
      <w:r w:rsidRPr="0052063F">
        <w:rPr>
          <w:rFonts w:ascii="Calibri" w:eastAsia="Times New Roman" w:hAnsi="Calibri" w:cs="Calibri"/>
          <w:highlight w:val="yellow"/>
        </w:rPr>
        <w:t xml:space="preserve"> = 2110427</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pa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pa.person_id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and</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pa.person_alias_type_cd</w:t>
      </w:r>
      <w:proofErr w:type="spellEnd"/>
      <w:r w:rsidRPr="0052063F">
        <w:rPr>
          <w:rFonts w:ascii="Calibri" w:eastAsia="Times New Roman" w:hAnsi="Calibri" w:cs="Calibri"/>
          <w:highlight w:val="yellow"/>
        </w:rPr>
        <w:t xml:space="preserve"> = 18</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e.person_id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p.person_id</w:t>
      </w:r>
      <w:proofErr w:type="spellEnd"/>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469FD8FE" wp14:editId="6EC64968">
            <wp:extent cx="3552825" cy="1495425"/>
            <wp:effectExtent l="0" t="0" r="9525" b="9525"/>
            <wp:docPr id="14" name="Picture 14" descr="Machine generated alternative text:&#10;Edit Query &#10;PERSON ID &#10;2110427 &#10;2110427 &#10;2110427 &#10;2110427 &#10;2110427 &#10;ALIAS &#10;715626477 &#10;715626477 &#10;715626477 &#10;715626477 &#10;715626477 &#10;ENCNTR ID &#10;31SIE4E6.oo &#10;ISEES777 &#10;21255320 &#10;2212435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Edit Query &#10;PERSON ID &#10;2110427 &#10;2110427 &#10;2110427 &#10;2110427 &#10;2110427 &#10;ALIAS &#10;715626477 &#10;715626477 &#10;715626477 &#10;715626477 &#10;715626477 &#10;ENCNTR ID &#10;31SIE4E6.oo &#10;ISEES777 &#10;21255320 &#10;2212435B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1495425"/>
                    </a:xfrm>
                    <a:prstGeom prst="rect">
                      <a:avLst/>
                    </a:prstGeom>
                    <a:noFill/>
                    <a:ln>
                      <a:noFill/>
                    </a:ln>
                  </pic:spPr>
                </pic:pic>
              </a:graphicData>
            </a:graphic>
          </wp:inline>
        </w:drawing>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The take away from this example is that it's generally best to join tables that are 1:1 relationship before a 1</w:t>
      </w:r>
      <w:proofErr w:type="gramStart"/>
      <w:r w:rsidRPr="0052063F">
        <w:rPr>
          <w:rFonts w:ascii="Arial" w:eastAsia="Times New Roman" w:hAnsi="Arial" w:cs="Arial"/>
          <w:color w:val="333333"/>
          <w:sz w:val="21"/>
          <w:szCs w:val="21"/>
        </w:rPr>
        <w:t>:many</w:t>
      </w:r>
      <w:proofErr w:type="gramEnd"/>
      <w:r w:rsidRPr="0052063F">
        <w:rPr>
          <w:rFonts w:ascii="Arial" w:eastAsia="Times New Roman" w:hAnsi="Arial" w:cs="Arial"/>
          <w:color w:val="333333"/>
          <w:sz w:val="21"/>
          <w:szCs w:val="21"/>
        </w:rPr>
        <w:t xml:space="preserve">. Since we only wanted to return the SSN of the patient, the </w:t>
      </w:r>
      <w:r w:rsidRPr="0052063F">
        <w:rPr>
          <w:rFonts w:ascii="Arial" w:eastAsia="Times New Roman" w:hAnsi="Arial" w:cs="Arial"/>
          <w:i/>
          <w:iCs/>
          <w:color w:val="333333"/>
          <w:sz w:val="21"/>
          <w:szCs w:val="21"/>
        </w:rPr>
        <w:t>PERSON</w:t>
      </w:r>
      <w:proofErr w:type="gramStart"/>
      <w:r w:rsidRPr="0052063F">
        <w:rPr>
          <w:rFonts w:ascii="Arial" w:eastAsia="Times New Roman" w:hAnsi="Arial" w:cs="Arial"/>
          <w:i/>
          <w:iCs/>
          <w:color w:val="333333"/>
          <w:sz w:val="21"/>
          <w:szCs w:val="21"/>
        </w:rPr>
        <w:t>:PERSON</w:t>
      </w:r>
      <w:proofErr w:type="gramEnd"/>
      <w:r w:rsidRPr="0052063F">
        <w:rPr>
          <w:rFonts w:ascii="Arial" w:eastAsia="Times New Roman" w:hAnsi="Arial" w:cs="Arial"/>
          <w:i/>
          <w:iCs/>
          <w:color w:val="333333"/>
          <w:sz w:val="21"/>
          <w:szCs w:val="21"/>
        </w:rPr>
        <w:t>_ALIAS</w:t>
      </w:r>
      <w:r w:rsidRPr="0052063F">
        <w:rPr>
          <w:rFonts w:ascii="Arial" w:eastAsia="Times New Roman" w:hAnsi="Arial" w:cs="Arial"/>
          <w:color w:val="333333"/>
          <w:sz w:val="21"/>
          <w:szCs w:val="21"/>
        </w:rPr>
        <w:t xml:space="preserve"> was a 1:1. If we didn't have the SSN qualification it would have been a 1</w:t>
      </w:r>
      <w:proofErr w:type="gramStart"/>
      <w:r w:rsidRPr="0052063F">
        <w:rPr>
          <w:rFonts w:ascii="Arial" w:eastAsia="Times New Roman" w:hAnsi="Arial" w:cs="Arial"/>
          <w:color w:val="333333"/>
          <w:sz w:val="21"/>
          <w:szCs w:val="21"/>
        </w:rPr>
        <w:t>:many</w:t>
      </w:r>
      <w:proofErr w:type="gramEnd"/>
      <w:r w:rsidRPr="0052063F">
        <w:rPr>
          <w:rFonts w:ascii="Arial" w:eastAsia="Times New Roman" w:hAnsi="Arial" w:cs="Arial"/>
          <w:color w:val="333333"/>
          <w:sz w:val="21"/>
          <w:szCs w:val="21"/>
        </w:rPr>
        <w:t xml:space="preserve"> relationship.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Try removing the qualification with the </w:t>
      </w:r>
      <w:proofErr w:type="spellStart"/>
      <w:r w:rsidRPr="0052063F">
        <w:rPr>
          <w:rFonts w:ascii="Arial" w:eastAsia="Times New Roman" w:hAnsi="Arial" w:cs="Arial"/>
          <w:color w:val="333333"/>
          <w:sz w:val="21"/>
          <w:szCs w:val="21"/>
        </w:rPr>
        <w:t>person_alias_type_cd</w:t>
      </w:r>
      <w:proofErr w:type="spellEnd"/>
      <w:r w:rsidRPr="0052063F">
        <w:rPr>
          <w:rFonts w:ascii="Arial" w:eastAsia="Times New Roman" w:hAnsi="Arial" w:cs="Arial"/>
          <w:color w:val="333333"/>
          <w:sz w:val="21"/>
          <w:szCs w:val="21"/>
        </w:rPr>
        <w:t xml:space="preserve"> and see what happens. You should see that for each alias, the </w:t>
      </w:r>
      <w:proofErr w:type="spellStart"/>
      <w:r w:rsidRPr="0052063F">
        <w:rPr>
          <w:rFonts w:ascii="Arial" w:eastAsia="Times New Roman" w:hAnsi="Arial" w:cs="Arial"/>
          <w:color w:val="333333"/>
          <w:sz w:val="21"/>
          <w:szCs w:val="21"/>
        </w:rPr>
        <w:t>encntr_id's</w:t>
      </w:r>
      <w:proofErr w:type="spellEnd"/>
      <w:r w:rsidRPr="0052063F">
        <w:rPr>
          <w:rFonts w:ascii="Arial" w:eastAsia="Times New Roman" w:hAnsi="Arial" w:cs="Arial"/>
          <w:color w:val="333333"/>
          <w:sz w:val="21"/>
          <w:szCs w:val="21"/>
        </w:rPr>
        <w:t xml:space="preserve"> repeat themselves. If your patient has </w:t>
      </w:r>
      <w:proofErr w:type="gramStart"/>
      <w:r w:rsidRPr="0052063F">
        <w:rPr>
          <w:rFonts w:ascii="Arial" w:eastAsia="Times New Roman" w:hAnsi="Arial" w:cs="Arial"/>
          <w:color w:val="333333"/>
          <w:sz w:val="21"/>
          <w:szCs w:val="21"/>
        </w:rPr>
        <w:t>5</w:t>
      </w:r>
      <w:proofErr w:type="gramEnd"/>
      <w:r w:rsidRPr="0052063F">
        <w:rPr>
          <w:rFonts w:ascii="Arial" w:eastAsia="Times New Roman" w:hAnsi="Arial" w:cs="Arial"/>
          <w:color w:val="333333"/>
          <w:sz w:val="21"/>
          <w:szCs w:val="21"/>
        </w:rPr>
        <w:t xml:space="preserve"> aliases and two encounters, you should see a total of 10 rows. </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rPr>
        <w:t>Exercise 3.3</w:t>
      </w:r>
    </w:p>
    <w:p w:rsidR="0052063F" w:rsidRPr="0052063F" w:rsidRDefault="0052063F" w:rsidP="0052063F">
      <w:pPr>
        <w:spacing w:before="140" w:after="0" w:line="240" w:lineRule="auto"/>
        <w:rPr>
          <w:rFonts w:ascii="Georgia" w:eastAsia="Times New Roman" w:hAnsi="Georgia" w:cs="Calibri"/>
        </w:rPr>
      </w:pPr>
      <w:proofErr w:type="gramStart"/>
      <w:r w:rsidRPr="0052063F">
        <w:rPr>
          <w:rFonts w:ascii="Georgia" w:eastAsia="Times New Roman" w:hAnsi="Georgia" w:cs="Calibri"/>
        </w:rPr>
        <w:t>Let's</w:t>
      </w:r>
      <w:proofErr w:type="gramEnd"/>
      <w:r w:rsidRPr="0052063F">
        <w:rPr>
          <w:rFonts w:ascii="Georgia" w:eastAsia="Times New Roman" w:hAnsi="Georgia" w:cs="Calibri"/>
        </w:rPr>
        <w:t xml:space="preserve"> say we want to list all of a patient's encounters and the FIN associated to each. For the same patient (</w:t>
      </w:r>
      <w:proofErr w:type="spellStart"/>
      <w:r w:rsidRPr="0052063F">
        <w:rPr>
          <w:rFonts w:ascii="Georgia" w:eastAsia="Times New Roman" w:hAnsi="Georgia" w:cs="Calibri"/>
        </w:rPr>
        <w:t>person_id</w:t>
      </w:r>
      <w:proofErr w:type="spellEnd"/>
      <w:r w:rsidRPr="0052063F">
        <w:rPr>
          <w:rFonts w:ascii="Georgia" w:eastAsia="Times New Roman" w:hAnsi="Georgia" w:cs="Calibri"/>
        </w:rPr>
        <w:t>) as exercise 3.2, write a query that joins the following tables:</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PERSON</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ENCOUNTER</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rPr>
        <w:t>ENCNTR_ALIAS</w:t>
      </w:r>
    </w:p>
    <w:p w:rsidR="0052063F" w:rsidRPr="0052063F" w:rsidRDefault="0052063F" w:rsidP="0052063F">
      <w:pPr>
        <w:numPr>
          <w:ilvl w:val="0"/>
          <w:numId w:val="9"/>
        </w:numPr>
        <w:spacing w:before="140"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Use the same strategy as exercise 3.2 to find the </w:t>
      </w:r>
      <w:proofErr w:type="spellStart"/>
      <w:r w:rsidRPr="0052063F">
        <w:rPr>
          <w:rFonts w:ascii="Georgia" w:eastAsia="Times New Roman" w:hAnsi="Georgia" w:cs="Calibri"/>
        </w:rPr>
        <w:t>code_value</w:t>
      </w:r>
      <w:proofErr w:type="spellEnd"/>
      <w:r w:rsidRPr="0052063F">
        <w:rPr>
          <w:rFonts w:ascii="Georgia" w:eastAsia="Times New Roman" w:hAnsi="Georgia" w:cs="Calibri"/>
        </w:rPr>
        <w:t xml:space="preserve"> associated with the FIN for the </w:t>
      </w:r>
      <w:proofErr w:type="spellStart"/>
      <w:r w:rsidRPr="0052063F">
        <w:rPr>
          <w:rFonts w:ascii="Georgia" w:eastAsia="Times New Roman" w:hAnsi="Georgia" w:cs="Calibri"/>
        </w:rPr>
        <w:t>encntr_alias_type_cd</w:t>
      </w:r>
      <w:proofErr w:type="spellEnd"/>
      <w:r w:rsidRPr="0052063F">
        <w:rPr>
          <w:rFonts w:ascii="Georgia" w:eastAsia="Times New Roman" w:hAnsi="Georgia" w:cs="Calibri"/>
        </w:rPr>
        <w:t xml:space="preserve"> field.</w:t>
      </w:r>
    </w:p>
    <w:p w:rsidR="0052063F" w:rsidRPr="0052063F" w:rsidRDefault="0052063F" w:rsidP="0052063F">
      <w:pPr>
        <w:numPr>
          <w:ilvl w:val="0"/>
          <w:numId w:val="9"/>
        </w:numPr>
        <w:spacing w:before="140"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Write </w:t>
      </w:r>
      <w:proofErr w:type="gramStart"/>
      <w:r w:rsidRPr="0052063F">
        <w:rPr>
          <w:rFonts w:ascii="Georgia" w:eastAsia="Times New Roman" w:hAnsi="Georgia" w:cs="Calibri"/>
        </w:rPr>
        <w:t>your</w:t>
      </w:r>
      <w:proofErr w:type="gramEnd"/>
      <w:r w:rsidRPr="0052063F">
        <w:rPr>
          <w:rFonts w:ascii="Georgia" w:eastAsia="Times New Roman" w:hAnsi="Georgia" w:cs="Calibri"/>
        </w:rPr>
        <w:t xml:space="preserve"> PLAN and JOIN clauses joining the three tables using the </w:t>
      </w:r>
      <w:proofErr w:type="spellStart"/>
      <w:r w:rsidRPr="0052063F">
        <w:rPr>
          <w:rFonts w:ascii="Georgia" w:eastAsia="Times New Roman" w:hAnsi="Georgia" w:cs="Calibri"/>
        </w:rPr>
        <w:t>person_id</w:t>
      </w:r>
      <w:proofErr w:type="spellEnd"/>
      <w:r w:rsidRPr="0052063F">
        <w:rPr>
          <w:rFonts w:ascii="Georgia" w:eastAsia="Times New Roman" w:hAnsi="Georgia" w:cs="Calibri"/>
        </w:rPr>
        <w:t xml:space="preserve"> as a qualification on the </w:t>
      </w:r>
      <w:r w:rsidRPr="0052063F">
        <w:rPr>
          <w:rFonts w:ascii="Georgia" w:eastAsia="Times New Roman" w:hAnsi="Georgia" w:cs="Calibri"/>
          <w:i/>
          <w:iCs/>
        </w:rPr>
        <w:t>PERSON</w:t>
      </w:r>
      <w:r w:rsidRPr="0052063F">
        <w:rPr>
          <w:rFonts w:ascii="Georgia" w:eastAsia="Times New Roman" w:hAnsi="Georgia" w:cs="Calibri"/>
        </w:rPr>
        <w:t xml:space="preserve"> table and the </w:t>
      </w:r>
      <w:proofErr w:type="spellStart"/>
      <w:r w:rsidRPr="0052063F">
        <w:rPr>
          <w:rFonts w:ascii="Georgia" w:eastAsia="Times New Roman" w:hAnsi="Georgia" w:cs="Calibri"/>
        </w:rPr>
        <w:t>code_value</w:t>
      </w:r>
      <w:proofErr w:type="spellEnd"/>
      <w:r w:rsidRPr="0052063F">
        <w:rPr>
          <w:rFonts w:ascii="Georgia" w:eastAsia="Times New Roman" w:hAnsi="Georgia" w:cs="Calibri"/>
        </w:rPr>
        <w:t xml:space="preserve"> you found in step 1 as a qualification on the </w:t>
      </w:r>
      <w:r w:rsidRPr="0052063F">
        <w:rPr>
          <w:rFonts w:ascii="Georgia" w:eastAsia="Times New Roman" w:hAnsi="Georgia" w:cs="Calibri"/>
          <w:i/>
          <w:iCs/>
        </w:rPr>
        <w:t>ENCNTR_ALIAS</w:t>
      </w:r>
      <w:r w:rsidRPr="0052063F">
        <w:rPr>
          <w:rFonts w:ascii="Georgia" w:eastAsia="Times New Roman" w:hAnsi="Georgia" w:cs="Calibri"/>
        </w:rPr>
        <w:t xml:space="preserve"> table.</w:t>
      </w:r>
    </w:p>
    <w:p w:rsidR="0052063F" w:rsidRPr="0052063F" w:rsidRDefault="0052063F" w:rsidP="0052063F">
      <w:pPr>
        <w:numPr>
          <w:ilvl w:val="0"/>
          <w:numId w:val="9"/>
        </w:numPr>
        <w:spacing w:before="140" w:after="0" w:line="240" w:lineRule="auto"/>
        <w:ind w:left="540"/>
        <w:textAlignment w:val="center"/>
        <w:rPr>
          <w:rFonts w:ascii="Georgia" w:eastAsia="Times New Roman" w:hAnsi="Georgia" w:cs="Calibri"/>
        </w:rPr>
      </w:pPr>
      <w:r w:rsidRPr="0052063F">
        <w:rPr>
          <w:rFonts w:ascii="Georgia" w:eastAsia="Times New Roman" w:hAnsi="Georgia" w:cs="Calibri"/>
        </w:rPr>
        <w:t>Display the patient's name, registration date of the encounter, and the FIN.</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select</w:t>
      </w:r>
      <w:proofErr w:type="gramEnd"/>
      <w:r w:rsidRPr="0052063F">
        <w:rPr>
          <w:rFonts w:ascii="Calibri" w:eastAsia="Times New Roman" w:hAnsi="Calibri" w:cs="Calibri"/>
          <w:highlight w:val="yellow"/>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p.name_full_formatted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e.reg_dt_tm</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ea.alias</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from</w:t>
      </w:r>
      <w:proofErr w:type="gramEnd"/>
      <w:r w:rsidRPr="0052063F">
        <w:rPr>
          <w:rFonts w:ascii="Calibri" w:eastAsia="Times New Roman" w:hAnsi="Calibri" w:cs="Calibri"/>
          <w:highlight w:val="yellow"/>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person</w:t>
      </w:r>
      <w:proofErr w:type="gramEnd"/>
      <w:r w:rsidRPr="0052063F">
        <w:rPr>
          <w:rFonts w:ascii="Calibri" w:eastAsia="Times New Roman" w:hAnsi="Calibri" w:cs="Calibri"/>
          <w:highlight w:val="yellow"/>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encounter e</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encntr_alias</w:t>
      </w:r>
      <w:proofErr w:type="spell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ea</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plan</w:t>
      </w:r>
      <w:proofErr w:type="gramEnd"/>
      <w:r w:rsidRPr="0052063F">
        <w:rPr>
          <w:rFonts w:ascii="Calibri" w:eastAsia="Times New Roman" w:hAnsi="Calibri" w:cs="Calibri"/>
          <w:highlight w:val="yellow"/>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p.person_id</w:t>
      </w:r>
      <w:proofErr w:type="spellEnd"/>
      <w:r w:rsidRPr="0052063F">
        <w:rPr>
          <w:rFonts w:ascii="Calibri" w:eastAsia="Times New Roman" w:hAnsi="Calibri" w:cs="Calibri"/>
          <w:highlight w:val="yellow"/>
        </w:rPr>
        <w:t xml:space="preserve"> = 2110427</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e</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e.person_id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p.person_id</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ea</w:t>
      </w:r>
      <w:proofErr w:type="spellEnd"/>
      <w:r w:rsidRPr="0052063F">
        <w:rPr>
          <w:rFonts w:ascii="Calibri" w:eastAsia="Times New Roman" w:hAnsi="Calibri" w:cs="Calibri"/>
          <w:highlight w:val="yellow"/>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ea.encntr_id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e.encntr_id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and</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ea.encntr_alias_type_cd</w:t>
      </w:r>
      <w:proofErr w:type="spellEnd"/>
      <w:r w:rsidRPr="0052063F">
        <w:rPr>
          <w:rFonts w:ascii="Calibri" w:eastAsia="Times New Roman" w:hAnsi="Calibri" w:cs="Calibri"/>
          <w:highlight w:val="yellow"/>
        </w:rPr>
        <w:t xml:space="preserve"> = 1077</w:t>
      </w:r>
    </w:p>
    <w:p w:rsidR="0052063F" w:rsidRPr="0052063F" w:rsidRDefault="0052063F" w:rsidP="0052063F">
      <w:pPr>
        <w:spacing w:before="140" w:after="0" w:line="240" w:lineRule="auto"/>
        <w:rPr>
          <w:rFonts w:ascii="Georgia" w:eastAsia="Times New Roman" w:hAnsi="Georgia" w:cs="Calibri"/>
        </w:rPr>
      </w:pPr>
      <w:r w:rsidRPr="0052063F">
        <w:rPr>
          <w:rFonts w:ascii="Georgia" w:eastAsia="Times New Roman" w:hAnsi="Georgia" w:cs="Calibri"/>
          <w:b/>
          <w:bCs/>
        </w:rPr>
        <w:t>Exercise 3.4</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Data </w:t>
      </w:r>
      <w:proofErr w:type="gramStart"/>
      <w:r w:rsidRPr="0052063F">
        <w:rPr>
          <w:rFonts w:ascii="Calibri" w:eastAsia="Times New Roman" w:hAnsi="Calibri" w:cs="Calibri"/>
        </w:rPr>
        <w:t>can be extracted</w:t>
      </w:r>
      <w:proofErr w:type="gramEnd"/>
      <w:r w:rsidRPr="0052063F">
        <w:rPr>
          <w:rFonts w:ascii="Calibri" w:eastAsia="Times New Roman" w:hAnsi="Calibri" w:cs="Calibri"/>
        </w:rPr>
        <w:t xml:space="preserve"> from multiple tables at one time by </w:t>
      </w:r>
      <w:r w:rsidRPr="0052063F">
        <w:rPr>
          <w:rFonts w:ascii="Calibri" w:eastAsia="Times New Roman" w:hAnsi="Calibri" w:cs="Calibri"/>
          <w:i/>
          <w:iCs/>
        </w:rPr>
        <w:t>joining</w:t>
      </w:r>
      <w:r w:rsidRPr="0052063F">
        <w:rPr>
          <w:rFonts w:ascii="Calibri" w:eastAsia="Times New Roman" w:hAnsi="Calibri" w:cs="Calibri"/>
        </w:rPr>
        <w:t xml:space="preserve"> the tables together using a common column. That common column </w:t>
      </w:r>
      <w:r w:rsidRPr="0052063F">
        <w:rPr>
          <w:rFonts w:ascii="Calibri" w:eastAsia="Times New Roman" w:hAnsi="Calibri" w:cs="Calibri"/>
          <w:i/>
          <w:iCs/>
        </w:rPr>
        <w:t>does not</w:t>
      </w:r>
      <w:r w:rsidRPr="0052063F">
        <w:rPr>
          <w:rFonts w:ascii="Calibri" w:eastAsia="Times New Roman" w:hAnsi="Calibri" w:cs="Calibri"/>
        </w:rPr>
        <w:t xml:space="preserve"> </w:t>
      </w:r>
      <w:del w:id="20" w:author="Sasser, Mindy T." w:date="2019-08-08T14:29:00Z">
        <w:r w:rsidRPr="0052063F" w:rsidDel="00B25BD9">
          <w:rPr>
            <w:rFonts w:ascii="Calibri" w:eastAsia="Times New Roman" w:hAnsi="Calibri" w:cs="Calibri"/>
          </w:rPr>
          <w:delText>always have</w:delText>
        </w:r>
      </w:del>
      <w:ins w:id="21" w:author="Sasser, Mindy T." w:date="2019-08-08T14:29:00Z">
        <w:r w:rsidR="00B25BD9">
          <w:rPr>
            <w:rFonts w:ascii="Calibri" w:eastAsia="Times New Roman" w:hAnsi="Calibri" w:cs="Calibri"/>
          </w:rPr>
          <w:t>have to have</w:t>
        </w:r>
      </w:ins>
      <w:r w:rsidRPr="0052063F">
        <w:rPr>
          <w:rFonts w:ascii="Calibri" w:eastAsia="Times New Roman" w:hAnsi="Calibri" w:cs="Calibri"/>
        </w:rPr>
        <w:t xml:space="preserve"> the same name on both tables as long as the data on each column is the same. We will be looking at patients </w:t>
      </w:r>
      <w:proofErr w:type="gramStart"/>
      <w:r w:rsidRPr="0052063F">
        <w:rPr>
          <w:rFonts w:ascii="Calibri" w:eastAsia="Times New Roman" w:hAnsi="Calibri" w:cs="Calibri"/>
        </w:rPr>
        <w:t>address'</w:t>
      </w:r>
      <w:proofErr w:type="gramEnd"/>
      <w:r w:rsidRPr="0052063F">
        <w:rPr>
          <w:rFonts w:ascii="Calibri" w:eastAsia="Times New Roman" w:hAnsi="Calibri" w:cs="Calibri"/>
        </w:rPr>
        <w:t xml:space="preserve"> to illustrate this.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If you study the </w:t>
      </w:r>
      <w:r w:rsidRPr="0052063F">
        <w:rPr>
          <w:rFonts w:ascii="Calibri" w:eastAsia="Times New Roman" w:hAnsi="Calibri" w:cs="Calibri"/>
          <w:i/>
          <w:iCs/>
        </w:rPr>
        <w:t>ADDRESS</w:t>
      </w:r>
      <w:r w:rsidRPr="0052063F">
        <w:rPr>
          <w:rFonts w:ascii="Calibri" w:eastAsia="Times New Roman" w:hAnsi="Calibri" w:cs="Calibri"/>
        </w:rPr>
        <w:t xml:space="preserve"> </w:t>
      </w:r>
      <w:proofErr w:type="gramStart"/>
      <w:r w:rsidRPr="0052063F">
        <w:rPr>
          <w:rFonts w:ascii="Calibri" w:eastAsia="Times New Roman" w:hAnsi="Calibri" w:cs="Calibri"/>
        </w:rPr>
        <w:t>table</w:t>
      </w:r>
      <w:proofErr w:type="gramEnd"/>
      <w:r w:rsidRPr="0052063F">
        <w:rPr>
          <w:rFonts w:ascii="Calibri" w:eastAsia="Times New Roman" w:hAnsi="Calibri" w:cs="Calibri"/>
        </w:rPr>
        <w:t xml:space="preserve"> you will not find a </w:t>
      </w:r>
      <w:proofErr w:type="spellStart"/>
      <w:r w:rsidRPr="0052063F">
        <w:rPr>
          <w:rFonts w:ascii="Calibri" w:eastAsia="Times New Roman" w:hAnsi="Calibri" w:cs="Calibri"/>
        </w:rPr>
        <w:t>person_id</w:t>
      </w:r>
      <w:proofErr w:type="spellEnd"/>
      <w:r w:rsidRPr="0052063F">
        <w:rPr>
          <w:rFonts w:ascii="Calibri" w:eastAsia="Times New Roman" w:hAnsi="Calibri" w:cs="Calibri"/>
        </w:rPr>
        <w:t xml:space="preserve">. So how do you join these two tables? Certain tables in Millennium, including the ADDRESS table, store unique identifiers in a field called </w:t>
      </w:r>
      <w:proofErr w:type="spellStart"/>
      <w:r w:rsidRPr="0052063F">
        <w:rPr>
          <w:rFonts w:ascii="Calibri" w:eastAsia="Times New Roman" w:hAnsi="Calibri" w:cs="Calibri"/>
        </w:rPr>
        <w:t>parent_entity_id</w:t>
      </w:r>
      <w:proofErr w:type="spellEnd"/>
      <w:r w:rsidRPr="0052063F">
        <w:rPr>
          <w:rFonts w:ascii="Calibri" w:eastAsia="Times New Roman" w:hAnsi="Calibri" w:cs="Calibri"/>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7D546615" wp14:editId="48025154">
            <wp:extent cx="3609975" cy="3048000"/>
            <wp:effectExtent l="0" t="0" r="9525" b="0"/>
            <wp:docPr id="13" name="Picture 13" descr="Machine generated alternative text:&#10;T able Name: &#10;ADDRESS &#10;Description: &#10;parent entity id &#10;D efinition: &#10;-eld &#10;perti &#10;Field Name: &#10;PARENT ENTITY ID &#10;the value of the primary identifier of the table to which the address row is &#10;related (La, person_id, organization_id, etc)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T able Name: &#10;ADDRESS &#10;Description: &#10;parent entity id &#10;D efinition: &#10;-eld &#10;perti &#10;Field Name: &#10;PARENT ENTITY ID &#10;the value of the primary identifier of the table to which the address row is &#10;related (La, person_id, organization_id, etc) &#10;Clos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3048000"/>
                    </a:xfrm>
                    <a:prstGeom prst="rect">
                      <a:avLst/>
                    </a:prstGeom>
                    <a:noFill/>
                    <a:ln>
                      <a:noFill/>
                    </a:ln>
                  </pic:spPr>
                </pic:pic>
              </a:graphicData>
            </a:graphic>
          </wp:inline>
        </w:drawing>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Tables that use a field called the </w:t>
      </w:r>
      <w:proofErr w:type="spellStart"/>
      <w:r w:rsidRPr="0052063F">
        <w:rPr>
          <w:rFonts w:ascii="Calibri" w:eastAsia="Times New Roman" w:hAnsi="Calibri" w:cs="Calibri"/>
        </w:rPr>
        <w:t>parent_entity_id</w:t>
      </w:r>
      <w:proofErr w:type="spellEnd"/>
      <w:r w:rsidRPr="0052063F">
        <w:rPr>
          <w:rFonts w:ascii="Calibri" w:eastAsia="Times New Roman" w:hAnsi="Calibri" w:cs="Calibri"/>
        </w:rPr>
        <w:t xml:space="preserve"> store data for more than one type or entity. Addresses exist not only for patients, </w:t>
      </w:r>
      <w:del w:id="22" w:author="Sasser, Mindy T." w:date="2019-08-08T14:30:00Z">
        <w:r w:rsidRPr="0052063F" w:rsidDel="00F45E33">
          <w:rPr>
            <w:rFonts w:ascii="Calibri" w:eastAsia="Times New Roman" w:hAnsi="Calibri" w:cs="Calibri"/>
          </w:rPr>
          <w:delText>but</w:delText>
        </w:r>
      </w:del>
      <w:ins w:id="23" w:author="Sasser, Mindy T." w:date="2019-08-08T14:30:00Z">
        <w:r w:rsidR="00F45E33" w:rsidRPr="0052063F">
          <w:rPr>
            <w:rFonts w:ascii="Calibri" w:eastAsia="Times New Roman" w:hAnsi="Calibri" w:cs="Calibri"/>
          </w:rPr>
          <w:t>but also</w:t>
        </w:r>
      </w:ins>
      <w:r w:rsidRPr="0052063F">
        <w:rPr>
          <w:rFonts w:ascii="Calibri" w:eastAsia="Times New Roman" w:hAnsi="Calibri" w:cs="Calibri"/>
        </w:rPr>
        <w:t xml:space="preserve"> for organizations and other entities.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numPr>
          <w:ilvl w:val="0"/>
          <w:numId w:val="10"/>
        </w:numPr>
        <w:spacing w:after="0" w:line="240" w:lineRule="auto"/>
        <w:ind w:left="540"/>
        <w:textAlignment w:val="center"/>
        <w:rPr>
          <w:rFonts w:ascii="Calibri" w:eastAsia="Times New Roman" w:hAnsi="Calibri" w:cs="Calibri"/>
        </w:rPr>
      </w:pPr>
      <w:r w:rsidRPr="0052063F">
        <w:rPr>
          <w:rFonts w:ascii="Calibri" w:eastAsia="Times New Roman" w:hAnsi="Calibri" w:cs="Calibri"/>
        </w:rPr>
        <w:t xml:space="preserve">Join the PERSON table to the ADDRESS table using your </w:t>
      </w:r>
      <w:proofErr w:type="spellStart"/>
      <w:r w:rsidRPr="0052063F">
        <w:rPr>
          <w:rFonts w:ascii="Calibri" w:eastAsia="Times New Roman" w:hAnsi="Calibri" w:cs="Calibri"/>
        </w:rPr>
        <w:t>person_id</w:t>
      </w:r>
      <w:proofErr w:type="spellEnd"/>
      <w:r w:rsidRPr="0052063F">
        <w:rPr>
          <w:rFonts w:ascii="Calibri" w:eastAsia="Times New Roman" w:hAnsi="Calibri" w:cs="Calibri"/>
        </w:rPr>
        <w:t xml:space="preserve"> from exercise 3.3 as a qualification on the PERSON table.</w:t>
      </w:r>
    </w:p>
    <w:p w:rsidR="0052063F" w:rsidRPr="0052063F" w:rsidRDefault="0052063F" w:rsidP="0052063F">
      <w:pPr>
        <w:numPr>
          <w:ilvl w:val="0"/>
          <w:numId w:val="10"/>
        </w:numPr>
        <w:spacing w:after="0" w:line="240" w:lineRule="auto"/>
        <w:ind w:left="540"/>
        <w:textAlignment w:val="center"/>
        <w:rPr>
          <w:rFonts w:ascii="Calibri" w:eastAsia="Times New Roman" w:hAnsi="Calibri" w:cs="Calibri"/>
        </w:rPr>
      </w:pPr>
      <w:r w:rsidRPr="0052063F">
        <w:rPr>
          <w:rFonts w:ascii="Calibri" w:eastAsia="Times New Roman" w:hAnsi="Calibri" w:cs="Calibri"/>
        </w:rPr>
        <w:t>Add a qualification to the ADDRESS table to only look for active addresses (</w:t>
      </w:r>
      <w:proofErr w:type="spellStart"/>
      <w:r w:rsidRPr="0052063F">
        <w:rPr>
          <w:rFonts w:ascii="Calibri" w:eastAsia="Times New Roman" w:hAnsi="Calibri" w:cs="Calibri"/>
        </w:rPr>
        <w:t>a.active_ind</w:t>
      </w:r>
      <w:proofErr w:type="spellEnd"/>
      <w:r w:rsidRPr="0052063F">
        <w:rPr>
          <w:rFonts w:ascii="Calibri" w:eastAsia="Times New Roman" w:hAnsi="Calibri" w:cs="Calibri"/>
        </w:rPr>
        <w:t xml:space="preserve"> = 1).</w:t>
      </w:r>
    </w:p>
    <w:p w:rsidR="0052063F" w:rsidRPr="0052063F" w:rsidRDefault="0052063F" w:rsidP="0052063F">
      <w:pPr>
        <w:numPr>
          <w:ilvl w:val="0"/>
          <w:numId w:val="10"/>
        </w:numPr>
        <w:spacing w:after="0" w:line="240" w:lineRule="auto"/>
        <w:ind w:left="540"/>
        <w:textAlignment w:val="center"/>
        <w:rPr>
          <w:rFonts w:ascii="Calibri" w:eastAsia="Times New Roman" w:hAnsi="Calibri" w:cs="Calibri"/>
        </w:rPr>
      </w:pPr>
      <w:r w:rsidRPr="0052063F">
        <w:rPr>
          <w:rFonts w:ascii="Calibri" w:eastAsia="Times New Roman" w:hAnsi="Calibri" w:cs="Calibri"/>
        </w:rPr>
        <w:t xml:space="preserve">Add the patient's name, street address, city, state, and </w:t>
      </w:r>
      <w:proofErr w:type="spellStart"/>
      <w:r w:rsidRPr="0052063F">
        <w:rPr>
          <w:rFonts w:ascii="Calibri" w:eastAsia="Times New Roman" w:hAnsi="Calibri" w:cs="Calibri"/>
        </w:rPr>
        <w:t>zipcode</w:t>
      </w:r>
      <w:proofErr w:type="spellEnd"/>
      <w:r w:rsidRPr="0052063F">
        <w:rPr>
          <w:rFonts w:ascii="Calibri" w:eastAsia="Times New Roman" w:hAnsi="Calibri" w:cs="Calibri"/>
        </w:rPr>
        <w:t xml:space="preserve"> to the query.</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&lt;</w:t>
      </w:r>
      <w:proofErr w:type="gramStart"/>
      <w:r w:rsidRPr="0052063F">
        <w:rPr>
          <w:rFonts w:ascii="Calibri" w:eastAsia="Times New Roman" w:hAnsi="Calibri" w:cs="Calibri"/>
          <w:highlight w:val="yellow"/>
        </w:rPr>
        <w:t>image</w:t>
      </w:r>
      <w:proofErr w:type="gramEnd"/>
      <w:r w:rsidRPr="0052063F">
        <w:rPr>
          <w:rFonts w:ascii="Calibri" w:eastAsia="Times New Roman" w:hAnsi="Calibri" w:cs="Calibri"/>
          <w:highlight w:val="yellow"/>
        </w:rPr>
        <w:t xml:space="preserve"> to illustrate how unique ID can be on both the person table and organization table at the same time&gt;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rPr>
        <w:t>There is one major problem with the query that you just wrote.</w:t>
      </w:r>
      <w:proofErr w:type="gramEnd"/>
      <w:r w:rsidRPr="0052063F">
        <w:rPr>
          <w:rFonts w:ascii="Calibri" w:eastAsia="Times New Roman" w:hAnsi="Calibri" w:cs="Calibri"/>
        </w:rPr>
        <w:t xml:space="preserve"> Study the screen shot and see if you can find the issue. Notice the </w:t>
      </w:r>
      <w:proofErr w:type="spellStart"/>
      <w:r w:rsidRPr="0052063F">
        <w:rPr>
          <w:rFonts w:ascii="Calibri" w:eastAsia="Times New Roman" w:hAnsi="Calibri" w:cs="Calibri"/>
        </w:rPr>
        <w:t>parent_entity_name</w:t>
      </w:r>
      <w:proofErr w:type="spellEnd"/>
      <w:r w:rsidRPr="0052063F">
        <w:rPr>
          <w:rFonts w:ascii="Calibri" w:eastAsia="Times New Roman" w:hAnsi="Calibri" w:cs="Calibri"/>
        </w:rPr>
        <w:t xml:space="preserve"> field in conjunction with the </w:t>
      </w:r>
      <w:proofErr w:type="spellStart"/>
      <w:r w:rsidRPr="0052063F">
        <w:rPr>
          <w:rFonts w:ascii="Calibri" w:eastAsia="Times New Roman" w:hAnsi="Calibri" w:cs="Calibri"/>
        </w:rPr>
        <w:t>parent_entity_id</w:t>
      </w:r>
      <w:proofErr w:type="spellEnd"/>
      <w:r w:rsidRPr="0052063F">
        <w:rPr>
          <w:rFonts w:ascii="Calibri" w:eastAsia="Times New Roman" w:hAnsi="Calibri" w:cs="Calibri"/>
        </w:rPr>
        <w:t xml:space="preserve"> field.</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29DD1D5B" wp14:editId="4939B3EE">
            <wp:extent cx="4572000" cy="923925"/>
            <wp:effectExtent l="0" t="0" r="0" b="9525"/>
            <wp:docPr id="12" name="Picture 12" descr="Machine generated alternative text:&#10;Edit Query &#10;ADDRESS ID &#10;4848259.00 &#10;4831713.00 &#10;IS129SOE &#10;PARENT ENTITY &#10;ORGANIZATION &#10;PERSON &#10;PERSON &#10;NAME &#10;PARENT ENTITY &#10;4987232.00 &#10;4987232.00 &#10;4927232.00 &#10;ADDRESS &#10;TYPE CD &#10;751 &#10;756.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Edit Query &#10;ADDRESS ID &#10;4848259.00 &#10;4831713.00 &#10;IS129SOE &#10;PARENT ENTITY &#10;ORGANIZATION &#10;PERSON &#10;PERSON &#10;NAME &#10;PARENT ENTITY &#10;4987232.00 &#10;4987232.00 &#10;4927232.00 &#10;ADDRESS &#10;TYPE CD &#10;751 &#10;756.0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923925"/>
                    </a:xfrm>
                    <a:prstGeom prst="rect">
                      <a:avLst/>
                    </a:prstGeom>
                    <a:noFill/>
                    <a:ln>
                      <a:noFill/>
                    </a:ln>
                  </pic:spPr>
                </pic:pic>
              </a:graphicData>
            </a:graphic>
          </wp:inline>
        </w:drawing>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The </w:t>
      </w:r>
      <w:proofErr w:type="spellStart"/>
      <w:r w:rsidRPr="0052063F">
        <w:rPr>
          <w:rFonts w:ascii="Calibri" w:eastAsia="Times New Roman" w:hAnsi="Calibri" w:cs="Calibri"/>
        </w:rPr>
        <w:t>parent_entity_id</w:t>
      </w:r>
      <w:proofErr w:type="spellEnd"/>
      <w:r w:rsidRPr="0052063F">
        <w:rPr>
          <w:rFonts w:ascii="Calibri" w:eastAsia="Times New Roman" w:hAnsi="Calibri" w:cs="Calibri"/>
        </w:rPr>
        <w:t xml:space="preserve"> field stores our </w:t>
      </w:r>
      <w:proofErr w:type="spellStart"/>
      <w:r w:rsidRPr="0052063F">
        <w:rPr>
          <w:rFonts w:ascii="Calibri" w:eastAsia="Times New Roman" w:hAnsi="Calibri" w:cs="Calibri"/>
        </w:rPr>
        <w:t>person_id</w:t>
      </w:r>
      <w:proofErr w:type="spellEnd"/>
      <w:r w:rsidRPr="0052063F">
        <w:rPr>
          <w:rFonts w:ascii="Calibri" w:eastAsia="Times New Roman" w:hAnsi="Calibri" w:cs="Calibri"/>
        </w:rPr>
        <w:t xml:space="preserve">, but it also stores the </w:t>
      </w:r>
      <w:proofErr w:type="spellStart"/>
      <w:r w:rsidRPr="0052063F">
        <w:rPr>
          <w:rFonts w:ascii="Calibri" w:eastAsia="Times New Roman" w:hAnsi="Calibri" w:cs="Calibri"/>
        </w:rPr>
        <w:t>organization_id</w:t>
      </w:r>
      <w:proofErr w:type="spellEnd"/>
      <w:r w:rsidRPr="0052063F">
        <w:rPr>
          <w:rFonts w:ascii="Calibri" w:eastAsia="Times New Roman" w:hAnsi="Calibri" w:cs="Calibri"/>
        </w:rPr>
        <w:t xml:space="preserve"> from the ORGANIZATION table! This means that the </w:t>
      </w:r>
      <w:proofErr w:type="spellStart"/>
      <w:r w:rsidRPr="0052063F">
        <w:rPr>
          <w:rFonts w:ascii="Calibri" w:eastAsia="Times New Roman" w:hAnsi="Calibri" w:cs="Calibri"/>
        </w:rPr>
        <w:t>parent_entity_id</w:t>
      </w:r>
      <w:proofErr w:type="spellEnd"/>
      <w:r w:rsidRPr="0052063F">
        <w:rPr>
          <w:rFonts w:ascii="Calibri" w:eastAsia="Times New Roman" w:hAnsi="Calibri" w:cs="Calibri"/>
        </w:rPr>
        <w:t xml:space="preserve"> on the ADDRESS table </w:t>
      </w:r>
      <w:r w:rsidRPr="0052063F">
        <w:rPr>
          <w:rFonts w:ascii="Calibri" w:eastAsia="Times New Roman" w:hAnsi="Calibri" w:cs="Calibri"/>
          <w:i/>
          <w:iCs/>
        </w:rPr>
        <w:t>is not unique</w:t>
      </w:r>
      <w:r w:rsidRPr="0052063F">
        <w:rPr>
          <w:rFonts w:ascii="Calibri" w:eastAsia="Times New Roman" w:hAnsi="Calibri" w:cs="Calibri"/>
        </w:rPr>
        <w:t xml:space="preserve">. There could be instances when a person and an organization have the same identifier. If you </w:t>
      </w:r>
      <w:proofErr w:type="gramStart"/>
      <w:r w:rsidRPr="0052063F">
        <w:rPr>
          <w:rFonts w:ascii="Calibri" w:eastAsia="Times New Roman" w:hAnsi="Calibri" w:cs="Calibri"/>
        </w:rPr>
        <w:t>don’t</w:t>
      </w:r>
      <w:proofErr w:type="gramEnd"/>
      <w:r w:rsidRPr="0052063F">
        <w:rPr>
          <w:rFonts w:ascii="Calibri" w:eastAsia="Times New Roman" w:hAnsi="Calibri" w:cs="Calibri"/>
        </w:rPr>
        <w:t xml:space="preserve"> add a qualification to fix this, your query could return an extraneous row.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The simple fix is that you must use the </w:t>
      </w:r>
      <w:proofErr w:type="spellStart"/>
      <w:r w:rsidRPr="0052063F">
        <w:rPr>
          <w:rFonts w:ascii="Calibri" w:eastAsia="Times New Roman" w:hAnsi="Calibri" w:cs="Calibri"/>
        </w:rPr>
        <w:t>parent_entity_name</w:t>
      </w:r>
      <w:proofErr w:type="spellEnd"/>
      <w:r w:rsidRPr="0052063F">
        <w:rPr>
          <w:rFonts w:ascii="Calibri" w:eastAsia="Times New Roman" w:hAnsi="Calibri" w:cs="Calibri"/>
        </w:rPr>
        <w:t xml:space="preserve"> in addition to the </w:t>
      </w:r>
      <w:proofErr w:type="spellStart"/>
      <w:r w:rsidRPr="0052063F">
        <w:rPr>
          <w:rFonts w:ascii="Calibri" w:eastAsia="Times New Roman" w:hAnsi="Calibri" w:cs="Calibri"/>
        </w:rPr>
        <w:t>parent_entity_id</w:t>
      </w:r>
      <w:proofErr w:type="spellEnd"/>
      <w:r w:rsidRPr="0052063F">
        <w:rPr>
          <w:rFonts w:ascii="Calibri" w:eastAsia="Times New Roman" w:hAnsi="Calibri" w:cs="Calibri"/>
        </w:rPr>
        <w:t xml:space="preserve"> as a qualification on the ADDRESS table. Make the necessary modification now.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p.name_full_formatted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a.street_addr</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a.city</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a.state</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a.zipcode</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person</w:t>
      </w:r>
      <w:proofErr w:type="gramEnd"/>
      <w:r w:rsidRPr="0052063F">
        <w:rPr>
          <w:rFonts w:ascii="Calibri" w:eastAsia="Times New Roman" w:hAnsi="Calibri" w:cs="Calibri"/>
          <w:highlight w:val="yellow"/>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address a</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plan</w:t>
      </w:r>
      <w:proofErr w:type="gramEnd"/>
      <w:r w:rsidRPr="0052063F">
        <w:rPr>
          <w:rFonts w:ascii="Calibri" w:eastAsia="Times New Roman" w:hAnsi="Calibri" w:cs="Calibri"/>
          <w:highlight w:val="yellow"/>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p.person_id</w:t>
      </w:r>
      <w:proofErr w:type="spellEnd"/>
      <w:r w:rsidRPr="0052063F">
        <w:rPr>
          <w:rFonts w:ascii="Calibri" w:eastAsia="Times New Roman" w:hAnsi="Calibri" w:cs="Calibri"/>
          <w:highlight w:val="yellow"/>
        </w:rPr>
        <w:t xml:space="preserve"> = 2110427</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p.person_id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a.parent_entity_id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and</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a.parent_entity_name</w:t>
      </w:r>
      <w:proofErr w:type="spellEnd"/>
      <w:r w:rsidRPr="0052063F">
        <w:rPr>
          <w:rFonts w:ascii="Calibri" w:eastAsia="Times New Roman" w:hAnsi="Calibri" w:cs="Calibri"/>
          <w:highlight w:val="yellow"/>
        </w:rPr>
        <w:t xml:space="preserve"> = "PERSON"</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and</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a.active_ind</w:t>
      </w:r>
      <w:proofErr w:type="spellEnd"/>
      <w:r w:rsidRPr="0052063F">
        <w:rPr>
          <w:rFonts w:ascii="Calibri" w:eastAsia="Times New Roman" w:hAnsi="Calibri" w:cs="Calibri"/>
          <w:highlight w:val="yellow"/>
        </w:rPr>
        <w:t xml:space="preserve"> = 1</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Exercise 3.5</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xml:space="preserve">In this exercise, we will be looking at </w:t>
      </w:r>
      <w:proofErr w:type="gramStart"/>
      <w:r w:rsidRPr="0052063F">
        <w:rPr>
          <w:rFonts w:ascii="Georgia" w:eastAsia="Times New Roman" w:hAnsi="Georgia" w:cs="Calibri"/>
        </w:rPr>
        <w:t>the location data model and how organizations connect to nursing units, ambulatory locations, rooms and beds</w:t>
      </w:r>
      <w:proofErr w:type="gramEnd"/>
      <w:r w:rsidRPr="0052063F">
        <w:rPr>
          <w:rFonts w:ascii="Georgia" w:eastAsia="Times New Roman" w:hAnsi="Georgia" w:cs="Calibri"/>
        </w:rPr>
        <w:t xml:space="preserve">. We are excluding facilities and buildings for simplicity. After this exercise, you will have a better understanding of how your organization is set up! We need five tables </w:t>
      </w:r>
      <w:ins w:id="24" w:author="Sasser, Mindy T." w:date="2019-08-08T14:34:00Z">
        <w:r w:rsidR="00F45E33">
          <w:rPr>
            <w:rFonts w:ascii="Georgia" w:eastAsia="Times New Roman" w:hAnsi="Georgia" w:cs="Calibri"/>
          </w:rPr>
          <w:t xml:space="preserve">to </w:t>
        </w:r>
      </w:ins>
      <w:r w:rsidRPr="0052063F">
        <w:rPr>
          <w:rFonts w:ascii="Georgia" w:eastAsia="Times New Roman" w:hAnsi="Georgia" w:cs="Calibri"/>
        </w:rPr>
        <w:t>achieve our goal.</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ORGANIZATION, LOCATION, NURSE_UNIT, ROOM, BED</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numPr>
          <w:ilvl w:val="0"/>
          <w:numId w:val="11"/>
        </w:numPr>
        <w:spacing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List the tables in a </w:t>
      </w:r>
      <w:ins w:id="25" w:author="Sasser, Mindy T." w:date="2019-08-08T14:34:00Z">
        <w:r w:rsidR="00F45E33">
          <w:rPr>
            <w:rFonts w:ascii="Georgia" w:eastAsia="Times New Roman" w:hAnsi="Georgia" w:cs="Calibri"/>
          </w:rPr>
          <w:t>FROM</w:t>
        </w:r>
      </w:ins>
      <w:del w:id="26" w:author="Sasser, Mindy T." w:date="2019-08-08T14:34:00Z">
        <w:r w:rsidRPr="0052063F" w:rsidDel="00F45E33">
          <w:rPr>
            <w:rFonts w:ascii="Georgia" w:eastAsia="Times New Roman" w:hAnsi="Georgia" w:cs="Calibri"/>
          </w:rPr>
          <w:delText>from</w:delText>
        </w:r>
      </w:del>
      <w:r w:rsidRPr="0052063F">
        <w:rPr>
          <w:rFonts w:ascii="Georgia" w:eastAsia="Times New Roman" w:hAnsi="Georgia" w:cs="Calibri"/>
        </w:rPr>
        <w:t xml:space="preserve"> clause and give each table an alias.</w:t>
      </w:r>
    </w:p>
    <w:p w:rsidR="0052063F" w:rsidRPr="0052063F" w:rsidRDefault="0052063F" w:rsidP="0052063F">
      <w:pPr>
        <w:numPr>
          <w:ilvl w:val="0"/>
          <w:numId w:val="11"/>
        </w:numPr>
        <w:spacing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Study each table to determine your PLAN and JOIN clauses. Not all of the field names in this example will be the same. Remember - </w:t>
      </w:r>
      <w:proofErr w:type="gramStart"/>
      <w:r w:rsidRPr="0052063F">
        <w:rPr>
          <w:rFonts w:ascii="Georgia" w:eastAsia="Times New Roman" w:hAnsi="Georgia" w:cs="Calibri"/>
        </w:rPr>
        <w:t>it's</w:t>
      </w:r>
      <w:proofErr w:type="gramEnd"/>
      <w:r w:rsidRPr="0052063F">
        <w:rPr>
          <w:rFonts w:ascii="Georgia" w:eastAsia="Times New Roman" w:hAnsi="Georgia" w:cs="Calibri"/>
        </w:rPr>
        <w:t xml:space="preserve"> the data on the field that is important not the field name itself.</w:t>
      </w:r>
    </w:p>
    <w:p w:rsidR="0052063F" w:rsidRPr="0052063F" w:rsidRDefault="0052063F" w:rsidP="0052063F">
      <w:pPr>
        <w:numPr>
          <w:ilvl w:val="0"/>
          <w:numId w:val="11"/>
        </w:numPr>
        <w:spacing w:after="0" w:line="240" w:lineRule="auto"/>
        <w:ind w:left="540"/>
        <w:textAlignment w:val="center"/>
        <w:rPr>
          <w:rFonts w:ascii="Georgia" w:eastAsia="Times New Roman" w:hAnsi="Georgia" w:cs="Calibri"/>
        </w:rPr>
      </w:pPr>
      <w:r w:rsidRPr="0052063F">
        <w:rPr>
          <w:rFonts w:ascii="Georgia" w:eastAsia="Times New Roman" w:hAnsi="Georgia" w:cs="Calibri"/>
        </w:rPr>
        <w:t>Add the following fields to the SELECT clause</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ind w:left="540"/>
        <w:rPr>
          <w:rFonts w:ascii="Georgia" w:eastAsia="Times New Roman" w:hAnsi="Georgia" w:cs="Calibri"/>
        </w:rPr>
      </w:pPr>
      <w:commentRangeStart w:id="27"/>
      <w:r w:rsidRPr="0052063F">
        <w:rPr>
          <w:rFonts w:ascii="Georgia" w:eastAsia="Times New Roman" w:hAnsi="Georgia" w:cs="Calibri"/>
        </w:rPr>
        <w:t>Organization name</w:t>
      </w:r>
      <w:commentRangeEnd w:id="27"/>
      <w:r w:rsidR="00F45E33">
        <w:rPr>
          <w:rStyle w:val="CommentReference"/>
        </w:rPr>
        <w:commentReference w:id="27"/>
      </w:r>
    </w:p>
    <w:p w:rsidR="0052063F" w:rsidRPr="0052063F" w:rsidRDefault="0052063F" w:rsidP="0052063F">
      <w:pPr>
        <w:spacing w:after="0" w:line="240" w:lineRule="auto"/>
        <w:ind w:left="540"/>
        <w:rPr>
          <w:rFonts w:ascii="Georgia" w:eastAsia="Times New Roman" w:hAnsi="Georgia" w:cs="Calibri"/>
        </w:rPr>
      </w:pPr>
      <w:proofErr w:type="spellStart"/>
      <w:r w:rsidRPr="0052063F">
        <w:rPr>
          <w:rFonts w:ascii="Georgia" w:eastAsia="Times New Roman" w:hAnsi="Georgia" w:cs="Calibri"/>
        </w:rPr>
        <w:t>LOCATION.location_type_cd</w:t>
      </w:r>
      <w:proofErr w:type="spellEnd"/>
    </w:p>
    <w:p w:rsidR="0052063F" w:rsidRPr="0052063F" w:rsidRDefault="0052063F" w:rsidP="0052063F">
      <w:pPr>
        <w:spacing w:after="0" w:line="240" w:lineRule="auto"/>
        <w:ind w:left="540"/>
        <w:rPr>
          <w:rFonts w:ascii="Georgia" w:eastAsia="Times New Roman" w:hAnsi="Georgia" w:cs="Calibri"/>
        </w:rPr>
      </w:pPr>
      <w:proofErr w:type="spellStart"/>
      <w:r w:rsidRPr="0052063F">
        <w:rPr>
          <w:rFonts w:ascii="Georgia" w:eastAsia="Times New Roman" w:hAnsi="Georgia" w:cs="Calibri"/>
        </w:rPr>
        <w:t>LOCATION.location_cd</w:t>
      </w:r>
      <w:proofErr w:type="spellEnd"/>
    </w:p>
    <w:p w:rsidR="0052063F" w:rsidRPr="0052063F" w:rsidRDefault="0052063F" w:rsidP="0052063F">
      <w:pPr>
        <w:spacing w:after="0" w:line="240" w:lineRule="auto"/>
        <w:ind w:left="540"/>
        <w:rPr>
          <w:rFonts w:ascii="Georgia" w:eastAsia="Times New Roman" w:hAnsi="Georgia" w:cs="Calibri"/>
        </w:rPr>
      </w:pPr>
      <w:proofErr w:type="spellStart"/>
      <w:r w:rsidRPr="0052063F">
        <w:rPr>
          <w:rFonts w:ascii="Georgia" w:eastAsia="Times New Roman" w:hAnsi="Georgia" w:cs="Calibri"/>
        </w:rPr>
        <w:t>ROOM.location_cd</w:t>
      </w:r>
      <w:proofErr w:type="spellEnd"/>
    </w:p>
    <w:p w:rsidR="0052063F" w:rsidRPr="0052063F" w:rsidRDefault="0052063F" w:rsidP="0052063F">
      <w:pPr>
        <w:spacing w:after="0" w:line="240" w:lineRule="auto"/>
        <w:ind w:left="540"/>
        <w:rPr>
          <w:rFonts w:ascii="Georgia" w:eastAsia="Times New Roman" w:hAnsi="Georgia" w:cs="Calibri"/>
        </w:rPr>
      </w:pPr>
      <w:proofErr w:type="spellStart"/>
      <w:r w:rsidRPr="0052063F">
        <w:rPr>
          <w:rFonts w:ascii="Georgia" w:eastAsia="Times New Roman" w:hAnsi="Georgia" w:cs="Calibri"/>
        </w:rPr>
        <w:t>BED.location_cd</w:t>
      </w:r>
      <w:proofErr w:type="spellEnd"/>
    </w:p>
    <w:p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numPr>
          <w:ilvl w:val="0"/>
          <w:numId w:val="12"/>
        </w:numPr>
        <w:spacing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Try running the query to see what displays.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xml:space="preserve">At this point, you should definitely have a lot of information, but it </w:t>
      </w:r>
      <w:proofErr w:type="gramStart"/>
      <w:r w:rsidRPr="0052063F">
        <w:rPr>
          <w:rFonts w:ascii="Georgia" w:eastAsia="Times New Roman" w:hAnsi="Georgia" w:cs="Calibri"/>
        </w:rPr>
        <w:t>doesn't</w:t>
      </w:r>
      <w:proofErr w:type="gramEnd"/>
      <w:r w:rsidRPr="0052063F">
        <w:rPr>
          <w:rFonts w:ascii="Georgia" w:eastAsia="Times New Roman" w:hAnsi="Georgia" w:cs="Calibri"/>
        </w:rPr>
        <w:t xml:space="preserve"> mean a lot. The data is </w:t>
      </w:r>
      <w:del w:id="28" w:author="Sasser, Mindy T." w:date="2019-08-08T14:34:00Z">
        <w:r w:rsidRPr="0052063F" w:rsidDel="00F45E33">
          <w:rPr>
            <w:rFonts w:ascii="Georgia" w:eastAsia="Times New Roman" w:hAnsi="Georgia" w:cs="Calibri"/>
          </w:rPr>
          <w:delText>totally</w:delText>
        </w:r>
      </w:del>
      <w:ins w:id="29" w:author="Sasser, Mindy T." w:date="2019-08-08T14:34:00Z">
        <w:r w:rsidR="00F45E33" w:rsidRPr="0052063F">
          <w:rPr>
            <w:rFonts w:ascii="Georgia" w:eastAsia="Times New Roman" w:hAnsi="Georgia" w:cs="Calibri"/>
          </w:rPr>
          <w:t>very</w:t>
        </w:r>
      </w:ins>
      <w:r w:rsidRPr="0052063F">
        <w:rPr>
          <w:rFonts w:ascii="Georgia" w:eastAsia="Times New Roman" w:hAnsi="Georgia" w:cs="Calibri"/>
        </w:rPr>
        <w:t xml:space="preserve"> unordered (you might have difficulty seeing this since almost everything returned is a number), and the </w:t>
      </w:r>
      <w:proofErr w:type="spellStart"/>
      <w:r w:rsidRPr="0052063F">
        <w:rPr>
          <w:rFonts w:ascii="Georgia" w:eastAsia="Times New Roman" w:hAnsi="Georgia" w:cs="Calibri"/>
        </w:rPr>
        <w:t>code_value</w:t>
      </w:r>
      <w:proofErr w:type="spellEnd"/>
      <w:r w:rsidRPr="0052063F">
        <w:rPr>
          <w:rFonts w:ascii="Georgia" w:eastAsia="Times New Roman" w:hAnsi="Georgia" w:cs="Calibri"/>
        </w:rPr>
        <w:t xml:space="preserve"> numbers mean nothing.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numPr>
          <w:ilvl w:val="0"/>
          <w:numId w:val="13"/>
        </w:numPr>
        <w:spacing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Surround each _cd field in the SELECT clause with the function </w:t>
      </w:r>
      <w:proofErr w:type="spellStart"/>
      <w:r w:rsidRPr="0052063F">
        <w:rPr>
          <w:rFonts w:ascii="Georgia" w:eastAsia="Times New Roman" w:hAnsi="Georgia" w:cs="Calibri"/>
        </w:rPr>
        <w:t>uar_get_code_</w:t>
      </w:r>
      <w:proofErr w:type="gramStart"/>
      <w:r w:rsidRPr="0052063F">
        <w:rPr>
          <w:rFonts w:ascii="Georgia" w:eastAsia="Times New Roman" w:hAnsi="Georgia" w:cs="Calibri"/>
        </w:rPr>
        <w:t>display</w:t>
      </w:r>
      <w:proofErr w:type="spellEnd"/>
      <w:r w:rsidRPr="0052063F">
        <w:rPr>
          <w:rFonts w:ascii="Georgia" w:eastAsia="Times New Roman" w:hAnsi="Georgia" w:cs="Calibri"/>
        </w:rPr>
        <w:t>(</w:t>
      </w:r>
      <w:proofErr w:type="gramEnd"/>
      <w:r w:rsidRPr="0052063F">
        <w:rPr>
          <w:rFonts w:ascii="Georgia" w:eastAsia="Times New Roman" w:hAnsi="Georgia" w:cs="Calibri"/>
        </w:rPr>
        <w:t xml:space="preserve">). It looks like this: </w:t>
      </w:r>
    </w:p>
    <w:p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ind w:left="540"/>
        <w:rPr>
          <w:rFonts w:ascii="Georgia" w:eastAsia="Times New Roman" w:hAnsi="Georgia" w:cs="Calibri"/>
        </w:rPr>
      </w:pPr>
      <w:proofErr w:type="spellStart"/>
      <w:r w:rsidRPr="0052063F">
        <w:rPr>
          <w:rFonts w:ascii="Georgia" w:eastAsia="Times New Roman" w:hAnsi="Georgia" w:cs="Calibri"/>
          <w:i/>
          <w:iCs/>
        </w:rPr>
        <w:t>uar_get_code_</w:t>
      </w:r>
      <w:proofErr w:type="gramStart"/>
      <w:r w:rsidRPr="0052063F">
        <w:rPr>
          <w:rFonts w:ascii="Georgia" w:eastAsia="Times New Roman" w:hAnsi="Georgia" w:cs="Calibri"/>
          <w:i/>
          <w:iCs/>
        </w:rPr>
        <w:t>display</w:t>
      </w:r>
      <w:proofErr w:type="spellEnd"/>
      <w:r w:rsidRPr="0052063F">
        <w:rPr>
          <w:rFonts w:ascii="Georgia" w:eastAsia="Times New Roman" w:hAnsi="Georgia" w:cs="Calibri"/>
          <w:i/>
          <w:iCs/>
        </w:rPr>
        <w:t>(</w:t>
      </w:r>
      <w:proofErr w:type="spellStart"/>
      <w:proofErr w:type="gramEnd"/>
      <w:r w:rsidRPr="0052063F">
        <w:rPr>
          <w:rFonts w:ascii="Georgia" w:eastAsia="Times New Roman" w:hAnsi="Georgia" w:cs="Calibri"/>
          <w:i/>
          <w:iCs/>
        </w:rPr>
        <w:t>l.location_type_cd</w:t>
      </w:r>
      <w:proofErr w:type="spellEnd"/>
      <w:r w:rsidRPr="0052063F">
        <w:rPr>
          <w:rFonts w:ascii="Georgia" w:eastAsia="Times New Roman" w:hAnsi="Georgia" w:cs="Calibri"/>
          <w:i/>
          <w:iCs/>
        </w:rPr>
        <w:t>)</w:t>
      </w:r>
    </w:p>
    <w:p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xml:space="preserve">Re-run the query and you should see sensible information that matches your organization's location hierarchy. </w:t>
      </w:r>
    </w:p>
    <w:p w:rsidR="0052063F" w:rsidRPr="0052063F" w:rsidRDefault="0052063F" w:rsidP="0052063F">
      <w:pPr>
        <w:spacing w:after="0" w:line="240" w:lineRule="auto"/>
        <w:ind w:left="540"/>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numPr>
          <w:ilvl w:val="0"/>
          <w:numId w:val="14"/>
        </w:numPr>
        <w:spacing w:after="0" w:line="240" w:lineRule="auto"/>
        <w:ind w:left="540"/>
        <w:textAlignment w:val="center"/>
        <w:rPr>
          <w:rFonts w:ascii="Georgia" w:eastAsia="Times New Roman" w:hAnsi="Georgia" w:cs="Calibri"/>
        </w:rPr>
      </w:pPr>
      <w:r w:rsidRPr="0052063F">
        <w:rPr>
          <w:rFonts w:ascii="Georgia" w:eastAsia="Times New Roman" w:hAnsi="Georgia" w:cs="Calibri"/>
        </w:rPr>
        <w:t xml:space="preserve">Step 5 allowed us to see the information we wanted, but it also changed the column name for each column we used the </w:t>
      </w:r>
      <w:proofErr w:type="spellStart"/>
      <w:r w:rsidRPr="0052063F">
        <w:rPr>
          <w:rFonts w:ascii="Georgia" w:eastAsia="Times New Roman" w:hAnsi="Georgia" w:cs="Calibri"/>
        </w:rPr>
        <w:t>uar_get_code_</w:t>
      </w:r>
      <w:proofErr w:type="gramStart"/>
      <w:r w:rsidRPr="0052063F">
        <w:rPr>
          <w:rFonts w:ascii="Georgia" w:eastAsia="Times New Roman" w:hAnsi="Georgia" w:cs="Calibri"/>
        </w:rPr>
        <w:t>display</w:t>
      </w:r>
      <w:proofErr w:type="spellEnd"/>
      <w:r w:rsidRPr="0052063F">
        <w:rPr>
          <w:rFonts w:ascii="Georgia" w:eastAsia="Times New Roman" w:hAnsi="Georgia" w:cs="Calibri"/>
        </w:rPr>
        <w:t>(</w:t>
      </w:r>
      <w:proofErr w:type="gramEnd"/>
      <w:r w:rsidRPr="0052063F">
        <w:rPr>
          <w:rFonts w:ascii="Georgia" w:eastAsia="Times New Roman" w:hAnsi="Georgia" w:cs="Calibri"/>
        </w:rPr>
        <w:t xml:space="preserve">) on. Notice how each of those column names is now entitled "EXP." Add a user-defined variable to each of these columns to change its name from "EXP" to </w:t>
      </w:r>
      <w:proofErr w:type="spellStart"/>
      <w:r w:rsidRPr="0052063F">
        <w:rPr>
          <w:rFonts w:ascii="Calibri" w:eastAsia="Times New Roman" w:hAnsi="Calibri" w:cs="Calibri"/>
        </w:rPr>
        <w:t>org_desc</w:t>
      </w:r>
      <w:proofErr w:type="spellEnd"/>
      <w:r w:rsidRPr="0052063F">
        <w:rPr>
          <w:rFonts w:ascii="Calibri" w:eastAsia="Times New Roman" w:hAnsi="Calibri" w:cs="Calibri"/>
        </w:rPr>
        <w:t xml:space="preserve">, </w:t>
      </w:r>
      <w:proofErr w:type="spellStart"/>
      <w:r w:rsidRPr="0052063F">
        <w:rPr>
          <w:rFonts w:ascii="Calibri" w:eastAsia="Times New Roman" w:hAnsi="Calibri" w:cs="Calibri"/>
        </w:rPr>
        <w:t>loc_type</w:t>
      </w:r>
      <w:proofErr w:type="spellEnd"/>
      <w:r w:rsidRPr="0052063F">
        <w:rPr>
          <w:rFonts w:ascii="Calibri" w:eastAsia="Times New Roman" w:hAnsi="Calibri" w:cs="Calibri"/>
        </w:rPr>
        <w:t xml:space="preserve">, </w:t>
      </w:r>
      <w:proofErr w:type="spellStart"/>
      <w:r w:rsidRPr="0052063F">
        <w:rPr>
          <w:rFonts w:ascii="Calibri" w:eastAsia="Times New Roman" w:hAnsi="Calibri" w:cs="Calibri"/>
        </w:rPr>
        <w:t>lloc_desc</w:t>
      </w:r>
      <w:proofErr w:type="spellEnd"/>
      <w:r w:rsidRPr="0052063F">
        <w:rPr>
          <w:rFonts w:ascii="Calibri" w:eastAsia="Times New Roman" w:hAnsi="Calibri" w:cs="Calibri"/>
        </w:rPr>
        <w:t xml:space="preserve">, </w:t>
      </w:r>
      <w:proofErr w:type="spellStart"/>
      <w:r w:rsidRPr="0052063F">
        <w:rPr>
          <w:rFonts w:ascii="Calibri" w:eastAsia="Times New Roman" w:hAnsi="Calibri" w:cs="Calibri"/>
        </w:rPr>
        <w:t>room_desc</w:t>
      </w:r>
      <w:proofErr w:type="spellEnd"/>
      <w:r w:rsidRPr="0052063F">
        <w:rPr>
          <w:rFonts w:ascii="Calibri" w:eastAsia="Times New Roman" w:hAnsi="Calibri" w:cs="Calibri"/>
        </w:rPr>
        <w:t xml:space="preserve">, and </w:t>
      </w:r>
      <w:proofErr w:type="spellStart"/>
      <w:r w:rsidRPr="0052063F">
        <w:rPr>
          <w:rFonts w:ascii="Calibri" w:eastAsia="Times New Roman" w:hAnsi="Calibri" w:cs="Calibri"/>
        </w:rPr>
        <w:t>bed_desc</w:t>
      </w:r>
      <w:proofErr w:type="spellEnd"/>
      <w:r w:rsidRPr="0052063F">
        <w:rPr>
          <w:rFonts w:ascii="Calibri" w:eastAsia="Times New Roman" w:hAnsi="Calibri" w:cs="Calibri"/>
        </w:rPr>
        <w:t xml:space="preserve"> respectively. </w:t>
      </w:r>
    </w:p>
    <w:p w:rsidR="0052063F" w:rsidRPr="0052063F" w:rsidRDefault="0052063F" w:rsidP="0052063F">
      <w:pPr>
        <w:numPr>
          <w:ilvl w:val="0"/>
          <w:numId w:val="14"/>
        </w:numPr>
        <w:spacing w:after="0" w:line="240" w:lineRule="auto"/>
        <w:ind w:left="540"/>
        <w:textAlignment w:val="center"/>
        <w:rPr>
          <w:rFonts w:ascii="Georgia" w:eastAsia="Times New Roman" w:hAnsi="Georgia" w:cs="Calibri"/>
        </w:rPr>
      </w:pPr>
      <w:r w:rsidRPr="0052063F">
        <w:rPr>
          <w:rFonts w:ascii="Calibri" w:eastAsia="Times New Roman" w:hAnsi="Calibri" w:cs="Calibri"/>
        </w:rPr>
        <w:t xml:space="preserve">Finally, the query is unordered. </w:t>
      </w:r>
      <w:proofErr w:type="gramStart"/>
      <w:r w:rsidRPr="0052063F">
        <w:rPr>
          <w:rFonts w:ascii="Calibri" w:eastAsia="Times New Roman" w:hAnsi="Calibri" w:cs="Calibri"/>
        </w:rPr>
        <w:t>Let's</w:t>
      </w:r>
      <w:proofErr w:type="gramEnd"/>
      <w:r w:rsidRPr="0052063F">
        <w:rPr>
          <w:rFonts w:ascii="Calibri" w:eastAsia="Times New Roman" w:hAnsi="Calibri" w:cs="Calibri"/>
        </w:rPr>
        <w:t xml:space="preserve"> fix that. Add an ORDER BY clause after the last JOIN clause to order the information returned in our query.</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ind w:left="540"/>
        <w:rPr>
          <w:rFonts w:ascii="Calibri" w:eastAsia="Times New Roman" w:hAnsi="Calibri" w:cs="Calibri"/>
        </w:rPr>
      </w:pPr>
      <w:r w:rsidRPr="0052063F">
        <w:rPr>
          <w:rFonts w:ascii="Calibri" w:eastAsia="Times New Roman" w:hAnsi="Calibri" w:cs="Calibri"/>
          <w:i/>
          <w:iCs/>
        </w:rPr>
        <w:t>ORDER BY</w:t>
      </w:r>
    </w:p>
    <w:p w:rsidR="0052063F" w:rsidRPr="0052063F" w:rsidRDefault="0052063F" w:rsidP="0052063F">
      <w:pPr>
        <w:spacing w:after="0" w:line="240" w:lineRule="auto"/>
        <w:ind w:left="540"/>
        <w:rPr>
          <w:rFonts w:ascii="Calibri" w:eastAsia="Times New Roman" w:hAnsi="Calibri" w:cs="Calibri"/>
        </w:rPr>
      </w:pPr>
      <w:r w:rsidRPr="0052063F">
        <w:rPr>
          <w:rFonts w:ascii="Calibri" w:eastAsia="Times New Roman" w:hAnsi="Calibri" w:cs="Calibri"/>
          <w:i/>
          <w:iCs/>
        </w:rPr>
        <w:t xml:space="preserve">  </w:t>
      </w:r>
      <w:proofErr w:type="spellStart"/>
      <w:r w:rsidRPr="0052063F">
        <w:rPr>
          <w:rFonts w:ascii="Calibri" w:eastAsia="Times New Roman" w:hAnsi="Calibri" w:cs="Calibri"/>
          <w:i/>
          <w:iCs/>
        </w:rPr>
        <w:t>org_desc</w:t>
      </w:r>
      <w:proofErr w:type="spellEnd"/>
    </w:p>
    <w:p w:rsidR="0052063F" w:rsidRPr="0052063F" w:rsidRDefault="0052063F" w:rsidP="0052063F">
      <w:pPr>
        <w:spacing w:after="0" w:line="240" w:lineRule="auto"/>
        <w:ind w:left="540"/>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loc_type</w:t>
      </w:r>
      <w:proofErr w:type="spellEnd"/>
    </w:p>
    <w:p w:rsidR="0052063F" w:rsidRPr="0052063F" w:rsidRDefault="0052063F" w:rsidP="0052063F">
      <w:pPr>
        <w:spacing w:after="0" w:line="240" w:lineRule="auto"/>
        <w:ind w:left="540"/>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loc_desc</w:t>
      </w:r>
      <w:proofErr w:type="spellEnd"/>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xml:space="preserve">If you have trouble with this query take a peek at the answer, but come back and finish writing it on your own. A number of new concepts were introduced that are important including the </w:t>
      </w:r>
      <w:proofErr w:type="spellStart"/>
      <w:r w:rsidRPr="0052063F">
        <w:rPr>
          <w:rFonts w:ascii="Georgia" w:eastAsia="Times New Roman" w:hAnsi="Georgia" w:cs="Calibri"/>
        </w:rPr>
        <w:t>uar_get_code_</w:t>
      </w:r>
      <w:proofErr w:type="gramStart"/>
      <w:r w:rsidRPr="0052063F">
        <w:rPr>
          <w:rFonts w:ascii="Georgia" w:eastAsia="Times New Roman" w:hAnsi="Georgia" w:cs="Calibri"/>
        </w:rPr>
        <w:t>display</w:t>
      </w:r>
      <w:proofErr w:type="spellEnd"/>
      <w:r w:rsidRPr="0052063F">
        <w:rPr>
          <w:rFonts w:ascii="Georgia" w:eastAsia="Times New Roman" w:hAnsi="Georgia" w:cs="Calibri"/>
        </w:rPr>
        <w:t>(</w:t>
      </w:r>
      <w:proofErr w:type="gramEnd"/>
      <w:r w:rsidRPr="0052063F">
        <w:rPr>
          <w:rFonts w:ascii="Georgia" w:eastAsia="Times New Roman" w:hAnsi="Georgia" w:cs="Calibri"/>
        </w:rPr>
        <w:t>) function</w:t>
      </w:r>
      <w:ins w:id="30" w:author="Sasser, Mindy T." w:date="2019-08-08T14:37:00Z">
        <w:r w:rsidR="00F45E33">
          <w:rPr>
            <w:rFonts w:ascii="Georgia" w:eastAsia="Times New Roman" w:hAnsi="Georgia" w:cs="Calibri"/>
          </w:rPr>
          <w:t>, which</w:t>
        </w:r>
      </w:ins>
      <w:r w:rsidRPr="0052063F">
        <w:rPr>
          <w:rFonts w:ascii="Georgia" w:eastAsia="Times New Roman" w:hAnsi="Georgia" w:cs="Calibri"/>
        </w:rPr>
        <w:t xml:space="preserve"> we will be talking about in the next chapter, </w:t>
      </w:r>
      <w:ins w:id="31" w:author="Sasser, Mindy T." w:date="2019-08-08T14:37:00Z">
        <w:r w:rsidR="00F45E33">
          <w:rPr>
            <w:rFonts w:ascii="Georgia" w:eastAsia="Times New Roman" w:hAnsi="Georgia" w:cs="Calibri"/>
          </w:rPr>
          <w:t xml:space="preserve">and also </w:t>
        </w:r>
      </w:ins>
      <w:r w:rsidRPr="0052063F">
        <w:rPr>
          <w:rFonts w:ascii="Georgia" w:eastAsia="Times New Roman" w:hAnsi="Georgia" w:cs="Calibri"/>
        </w:rPr>
        <w:t xml:space="preserve">the ORDER BY clause, </w:t>
      </w:r>
      <w:del w:id="32" w:author="Sasser, Mindy T." w:date="2019-08-08T14:38:00Z">
        <w:r w:rsidRPr="0052063F" w:rsidDel="00F45E33">
          <w:rPr>
            <w:rFonts w:ascii="Georgia" w:eastAsia="Times New Roman" w:hAnsi="Georgia" w:cs="Calibri"/>
          </w:rPr>
          <w:delText xml:space="preserve">as well as </w:delText>
        </w:r>
      </w:del>
      <w:r w:rsidRPr="0052063F">
        <w:rPr>
          <w:rFonts w:ascii="Georgia" w:eastAsia="Times New Roman" w:hAnsi="Georgia" w:cs="Calibri"/>
        </w:rPr>
        <w:t xml:space="preserve">another reason why using user-defined functions is helpful.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select</w:t>
      </w:r>
      <w:proofErr w:type="gramEnd"/>
      <w:r w:rsidRPr="0052063F">
        <w:rPr>
          <w:rFonts w:ascii="Calibri" w:eastAsia="Times New Roman" w:hAnsi="Calibri" w:cs="Calibri"/>
          <w:highlight w:val="yellow"/>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org_desc</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o.org_name</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loc_type</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uar_get_code_</w:t>
      </w:r>
      <w:proofErr w:type="gramStart"/>
      <w:r w:rsidRPr="0052063F">
        <w:rPr>
          <w:rFonts w:ascii="Calibri" w:eastAsia="Times New Roman" w:hAnsi="Calibri" w:cs="Calibri"/>
          <w:highlight w:val="yellow"/>
        </w:rPr>
        <w:t>display</w:t>
      </w:r>
      <w:proofErr w:type="spellEnd"/>
      <w:r w:rsidRPr="0052063F">
        <w:rPr>
          <w:rFonts w:ascii="Calibri" w:eastAsia="Times New Roman" w:hAnsi="Calibri" w:cs="Calibri"/>
          <w:highlight w:val="yellow"/>
        </w:rPr>
        <w:t>(</w:t>
      </w:r>
      <w:proofErr w:type="spellStart"/>
      <w:proofErr w:type="gramEnd"/>
      <w:r w:rsidRPr="0052063F">
        <w:rPr>
          <w:rFonts w:ascii="Calibri" w:eastAsia="Times New Roman" w:hAnsi="Calibri" w:cs="Calibri"/>
          <w:highlight w:val="yellow"/>
        </w:rPr>
        <w:t>l.location_type_cd</w:t>
      </w:r>
      <w:proofErr w:type="spellEnd"/>
      <w:r w:rsidRPr="0052063F">
        <w:rPr>
          <w:rFonts w:ascii="Calibri" w:eastAsia="Times New Roman" w:hAnsi="Calibri" w:cs="Calibri"/>
          <w:highlight w:val="yellow"/>
        </w:rPr>
        <w: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loc_desc</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uar_get_code_</w:t>
      </w:r>
      <w:proofErr w:type="gramStart"/>
      <w:r w:rsidRPr="0052063F">
        <w:rPr>
          <w:rFonts w:ascii="Calibri" w:eastAsia="Times New Roman" w:hAnsi="Calibri" w:cs="Calibri"/>
          <w:highlight w:val="yellow"/>
        </w:rPr>
        <w:t>display</w:t>
      </w:r>
      <w:proofErr w:type="spellEnd"/>
      <w:r w:rsidRPr="0052063F">
        <w:rPr>
          <w:rFonts w:ascii="Calibri" w:eastAsia="Times New Roman" w:hAnsi="Calibri" w:cs="Calibri"/>
          <w:highlight w:val="yellow"/>
        </w:rPr>
        <w:t>(</w:t>
      </w:r>
      <w:proofErr w:type="spellStart"/>
      <w:proofErr w:type="gramEnd"/>
      <w:r w:rsidRPr="0052063F">
        <w:rPr>
          <w:rFonts w:ascii="Calibri" w:eastAsia="Times New Roman" w:hAnsi="Calibri" w:cs="Calibri"/>
          <w:highlight w:val="yellow"/>
        </w:rPr>
        <w:t>l.location_cd</w:t>
      </w:r>
      <w:proofErr w:type="spellEnd"/>
      <w:r w:rsidRPr="0052063F">
        <w:rPr>
          <w:rFonts w:ascii="Calibri" w:eastAsia="Times New Roman" w:hAnsi="Calibri" w:cs="Calibri"/>
          <w:highlight w:val="yellow"/>
        </w:rPr>
        <w: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room_desc</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uar_get_code_</w:t>
      </w:r>
      <w:proofErr w:type="gramStart"/>
      <w:r w:rsidRPr="0052063F">
        <w:rPr>
          <w:rFonts w:ascii="Calibri" w:eastAsia="Times New Roman" w:hAnsi="Calibri" w:cs="Calibri"/>
          <w:highlight w:val="yellow"/>
        </w:rPr>
        <w:t>display</w:t>
      </w:r>
      <w:proofErr w:type="spellEnd"/>
      <w:r w:rsidRPr="0052063F">
        <w:rPr>
          <w:rFonts w:ascii="Calibri" w:eastAsia="Times New Roman" w:hAnsi="Calibri" w:cs="Calibri"/>
          <w:highlight w:val="yellow"/>
        </w:rPr>
        <w:t>(</w:t>
      </w:r>
      <w:proofErr w:type="spellStart"/>
      <w:proofErr w:type="gramEnd"/>
      <w:r w:rsidRPr="0052063F">
        <w:rPr>
          <w:rFonts w:ascii="Calibri" w:eastAsia="Times New Roman" w:hAnsi="Calibri" w:cs="Calibri"/>
          <w:highlight w:val="yellow"/>
        </w:rPr>
        <w:t>r.location_cd</w:t>
      </w:r>
      <w:proofErr w:type="spellEnd"/>
      <w:r w:rsidRPr="0052063F">
        <w:rPr>
          <w:rFonts w:ascii="Calibri" w:eastAsia="Times New Roman" w:hAnsi="Calibri" w:cs="Calibri"/>
          <w:highlight w:val="yellow"/>
        </w:rPr>
        <w: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bed_desc</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uar_get_code_</w:t>
      </w:r>
      <w:proofErr w:type="gramStart"/>
      <w:r w:rsidRPr="0052063F">
        <w:rPr>
          <w:rFonts w:ascii="Calibri" w:eastAsia="Times New Roman" w:hAnsi="Calibri" w:cs="Calibri"/>
          <w:highlight w:val="yellow"/>
        </w:rPr>
        <w:t>display</w:t>
      </w:r>
      <w:proofErr w:type="spellEnd"/>
      <w:r w:rsidRPr="0052063F">
        <w:rPr>
          <w:rFonts w:ascii="Calibri" w:eastAsia="Times New Roman" w:hAnsi="Calibri" w:cs="Calibri"/>
          <w:highlight w:val="yellow"/>
        </w:rPr>
        <w:t>(</w:t>
      </w:r>
      <w:proofErr w:type="spellStart"/>
      <w:proofErr w:type="gramEnd"/>
      <w:r w:rsidRPr="0052063F">
        <w:rPr>
          <w:rFonts w:ascii="Calibri" w:eastAsia="Times New Roman" w:hAnsi="Calibri" w:cs="Calibri"/>
          <w:highlight w:val="yellow"/>
        </w:rPr>
        <w:t>b.location_cd</w:t>
      </w:r>
      <w:proofErr w:type="spellEnd"/>
      <w:r w:rsidRPr="0052063F">
        <w:rPr>
          <w:rFonts w:ascii="Calibri" w:eastAsia="Times New Roman" w:hAnsi="Calibri" w:cs="Calibri"/>
          <w:highlight w:val="yellow"/>
        </w:rPr>
        <w:t>)</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organization</w:t>
      </w:r>
      <w:proofErr w:type="gramEnd"/>
      <w:r w:rsidRPr="0052063F">
        <w:rPr>
          <w:rFonts w:ascii="Calibri" w:eastAsia="Times New Roman" w:hAnsi="Calibri" w:cs="Calibri"/>
          <w:highlight w:val="yellow"/>
        </w:rPr>
        <w:t xml:space="preserve"> o</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location l</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nurse_unit</w:t>
      </w:r>
      <w:proofErr w:type="spellEnd"/>
      <w:r w:rsidRPr="0052063F">
        <w:rPr>
          <w:rFonts w:ascii="Calibri" w:eastAsia="Times New Roman" w:hAnsi="Calibri" w:cs="Calibri"/>
          <w:highlight w:val="yellow"/>
        </w:rPr>
        <w:t xml:space="preserve"> nu</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room r</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bed b</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plan</w:t>
      </w:r>
      <w:proofErr w:type="gramEnd"/>
      <w:r w:rsidRPr="0052063F">
        <w:rPr>
          <w:rFonts w:ascii="Calibri" w:eastAsia="Times New Roman" w:hAnsi="Calibri" w:cs="Calibri"/>
          <w:highlight w:val="yellow"/>
        </w:rPr>
        <w:t xml:space="preserve"> o</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o.active_ind</w:t>
      </w:r>
      <w:proofErr w:type="spellEnd"/>
      <w:r w:rsidRPr="0052063F">
        <w:rPr>
          <w:rFonts w:ascii="Calibri" w:eastAsia="Times New Roman" w:hAnsi="Calibri" w:cs="Calibri"/>
          <w:highlight w:val="yellow"/>
        </w:rPr>
        <w:t xml:space="preserve"> = 1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l</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l.organization_id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o.organization_id</w:t>
      </w:r>
      <w:proofErr w:type="spellEnd"/>
      <w:r w:rsidRPr="0052063F">
        <w:rPr>
          <w:rFonts w:ascii="Calibri" w:eastAsia="Times New Roman" w:hAnsi="Calibri" w:cs="Calibri"/>
          <w:highlight w:val="yellow"/>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and</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l.active_ind</w:t>
      </w:r>
      <w:proofErr w:type="spellEnd"/>
      <w:r w:rsidRPr="0052063F">
        <w:rPr>
          <w:rFonts w:ascii="Calibri" w:eastAsia="Times New Roman" w:hAnsi="Calibri" w:cs="Calibri"/>
          <w:highlight w:val="yellow"/>
        </w:rPr>
        <w:t xml:space="preserve"> = 1</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nu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nu.location_cd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l.location_cd</w:t>
      </w:r>
      <w:proofErr w:type="spellEnd"/>
      <w:r w:rsidRPr="0052063F">
        <w:rPr>
          <w:rFonts w:ascii="Calibri" w:eastAsia="Times New Roman" w:hAnsi="Calibri" w:cs="Calibri"/>
          <w:highlight w:val="yellow"/>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and</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nu.active_ind</w:t>
      </w:r>
      <w:proofErr w:type="spellEnd"/>
      <w:r w:rsidRPr="0052063F">
        <w:rPr>
          <w:rFonts w:ascii="Calibri" w:eastAsia="Times New Roman" w:hAnsi="Calibri" w:cs="Calibri"/>
          <w:highlight w:val="yellow"/>
        </w:rPr>
        <w:t xml:space="preserve"> = 1</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r</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r.loc_nurse_unit_cd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nu.location_cd</w:t>
      </w:r>
      <w:proofErr w:type="spellEnd"/>
      <w:r w:rsidRPr="0052063F">
        <w:rPr>
          <w:rFonts w:ascii="Calibri" w:eastAsia="Times New Roman" w:hAnsi="Calibri" w:cs="Calibri"/>
          <w:highlight w:val="yellow"/>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and</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r.active_ind</w:t>
      </w:r>
      <w:proofErr w:type="spellEnd"/>
      <w:r w:rsidRPr="0052063F">
        <w:rPr>
          <w:rFonts w:ascii="Calibri" w:eastAsia="Times New Roman" w:hAnsi="Calibri" w:cs="Calibri"/>
          <w:highlight w:val="yellow"/>
        </w:rPr>
        <w:t xml:space="preserve"> = 1</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join</w:t>
      </w:r>
      <w:proofErr w:type="gramEnd"/>
      <w:r w:rsidRPr="0052063F">
        <w:rPr>
          <w:rFonts w:ascii="Calibri" w:eastAsia="Times New Roman" w:hAnsi="Calibri" w:cs="Calibri"/>
          <w:highlight w:val="yellow"/>
        </w:rPr>
        <w:t xml:space="preserve"> b</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gramStart"/>
      <w:r w:rsidRPr="0052063F">
        <w:rPr>
          <w:rFonts w:ascii="Calibri" w:eastAsia="Times New Roman" w:hAnsi="Calibri" w:cs="Calibri"/>
          <w:highlight w:val="yellow"/>
        </w:rPr>
        <w:t>where</w:t>
      </w:r>
      <w:proofErr w:type="gramEnd"/>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b.loc_room_cd</w:t>
      </w:r>
      <w:proofErr w:type="spellEnd"/>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r.location_cd</w:t>
      </w:r>
      <w:proofErr w:type="spellEnd"/>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highlight w:val="yellow"/>
        </w:rPr>
        <w:t>order</w:t>
      </w:r>
      <w:proofErr w:type="gramEnd"/>
      <w:r w:rsidRPr="0052063F">
        <w:rPr>
          <w:rFonts w:ascii="Calibri" w:eastAsia="Times New Roman" w:hAnsi="Calibri" w:cs="Calibri"/>
          <w:highlight w:val="yellow"/>
        </w:rPr>
        <w:t xml:space="preserve"> by</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w:t>
      </w:r>
      <w:proofErr w:type="spellStart"/>
      <w:r w:rsidRPr="0052063F">
        <w:rPr>
          <w:rFonts w:ascii="Calibri" w:eastAsia="Times New Roman" w:hAnsi="Calibri" w:cs="Calibri"/>
          <w:highlight w:val="yellow"/>
        </w:rPr>
        <w:t>org_desc</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loc_type</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 xml:space="preserve">  , </w:t>
      </w:r>
      <w:proofErr w:type="spellStart"/>
      <w:r w:rsidRPr="0052063F">
        <w:rPr>
          <w:rFonts w:ascii="Calibri" w:eastAsia="Times New Roman" w:hAnsi="Calibri" w:cs="Calibri"/>
          <w:highlight w:val="yellow"/>
        </w:rPr>
        <w:t>loc_desc</w:t>
      </w:r>
      <w:proofErr w:type="spellEnd"/>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3.4 Outer Joins</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Up to this </w:t>
      </w:r>
      <w:proofErr w:type="gramStart"/>
      <w:r w:rsidRPr="0052063F">
        <w:rPr>
          <w:rFonts w:ascii="Arial" w:eastAsia="Times New Roman" w:hAnsi="Arial" w:cs="Arial"/>
          <w:color w:val="333333"/>
          <w:sz w:val="21"/>
          <w:szCs w:val="21"/>
        </w:rPr>
        <w:t>point</w:t>
      </w:r>
      <w:proofErr w:type="gramEnd"/>
      <w:r w:rsidRPr="0052063F">
        <w:rPr>
          <w:rFonts w:ascii="Arial" w:eastAsia="Times New Roman" w:hAnsi="Arial" w:cs="Arial"/>
          <w:color w:val="333333"/>
          <w:sz w:val="21"/>
          <w:szCs w:val="21"/>
        </w:rPr>
        <w:t xml:space="preserve"> we have been talking about joining tables together in instances where the unique identifiers exist on each table. A join between two tables where the information exists on both tables </w:t>
      </w:r>
      <w:proofErr w:type="gramStart"/>
      <w:r w:rsidRPr="0052063F">
        <w:rPr>
          <w:rFonts w:ascii="Arial" w:eastAsia="Times New Roman" w:hAnsi="Arial" w:cs="Arial"/>
          <w:color w:val="333333"/>
          <w:sz w:val="21"/>
          <w:szCs w:val="21"/>
        </w:rPr>
        <w:t>is called</w:t>
      </w:r>
      <w:proofErr w:type="gramEnd"/>
      <w:r w:rsidRPr="0052063F">
        <w:rPr>
          <w:rFonts w:ascii="Arial" w:eastAsia="Times New Roman" w:hAnsi="Arial" w:cs="Arial"/>
          <w:color w:val="333333"/>
          <w:sz w:val="21"/>
          <w:szCs w:val="21"/>
        </w:rPr>
        <w:t xml:space="preserve"> an </w:t>
      </w:r>
      <w:r w:rsidRPr="0052063F">
        <w:rPr>
          <w:rFonts w:ascii="Arial" w:eastAsia="Times New Roman" w:hAnsi="Arial" w:cs="Arial"/>
          <w:b/>
          <w:bCs/>
          <w:color w:val="333333"/>
          <w:sz w:val="21"/>
          <w:szCs w:val="21"/>
        </w:rPr>
        <w:t>inner join</w:t>
      </w:r>
      <w:r w:rsidRPr="0052063F">
        <w:rPr>
          <w:rFonts w:ascii="Arial" w:eastAsia="Times New Roman" w:hAnsi="Arial" w:cs="Arial"/>
          <w:color w:val="333333"/>
          <w:sz w:val="21"/>
          <w:szCs w:val="21"/>
        </w:rPr>
        <w:t xml:space="preserve">. </w:t>
      </w:r>
      <w:proofErr w:type="gramStart"/>
      <w:r w:rsidRPr="0052063F">
        <w:rPr>
          <w:rFonts w:ascii="Arial" w:eastAsia="Times New Roman" w:hAnsi="Arial" w:cs="Arial"/>
          <w:color w:val="333333"/>
          <w:sz w:val="21"/>
          <w:szCs w:val="21"/>
        </w:rPr>
        <w:t>However, it is not always the case that information resides on both tables.</w:t>
      </w:r>
      <w:proofErr w:type="gramEnd"/>
      <w:r w:rsidRPr="0052063F">
        <w:rPr>
          <w:rFonts w:ascii="Arial" w:eastAsia="Times New Roman" w:hAnsi="Arial" w:cs="Arial"/>
          <w:color w:val="333333"/>
          <w:sz w:val="21"/>
          <w:szCs w:val="21"/>
        </w:rPr>
        <w:t xml:space="preserve">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There are times when you want to display information on a preceding table, even if no information exists on subsequent tables that </w:t>
      </w:r>
      <w:proofErr w:type="gramStart"/>
      <w:r w:rsidRPr="0052063F">
        <w:rPr>
          <w:rFonts w:ascii="Arial" w:eastAsia="Times New Roman" w:hAnsi="Arial" w:cs="Arial"/>
          <w:color w:val="333333"/>
          <w:sz w:val="21"/>
          <w:szCs w:val="21"/>
        </w:rPr>
        <w:t>was joined</w:t>
      </w:r>
      <w:proofErr w:type="gramEnd"/>
      <w:r w:rsidRPr="0052063F">
        <w:rPr>
          <w:rFonts w:ascii="Arial" w:eastAsia="Times New Roman" w:hAnsi="Arial" w:cs="Arial"/>
          <w:color w:val="333333"/>
          <w:sz w:val="21"/>
          <w:szCs w:val="21"/>
        </w:rPr>
        <w:t xml:space="preserve">. These types of joins </w:t>
      </w:r>
      <w:proofErr w:type="gramStart"/>
      <w:r w:rsidRPr="0052063F">
        <w:rPr>
          <w:rFonts w:ascii="Arial" w:eastAsia="Times New Roman" w:hAnsi="Arial" w:cs="Arial"/>
          <w:color w:val="333333"/>
          <w:sz w:val="21"/>
          <w:szCs w:val="21"/>
        </w:rPr>
        <w:t>are called</w:t>
      </w:r>
      <w:proofErr w:type="gramEnd"/>
      <w:r w:rsidRPr="0052063F">
        <w:rPr>
          <w:rFonts w:ascii="Arial" w:eastAsia="Times New Roman" w:hAnsi="Arial" w:cs="Arial"/>
          <w:color w:val="333333"/>
          <w:sz w:val="21"/>
          <w:szCs w:val="21"/>
        </w:rPr>
        <w:t xml:space="preserve"> </w:t>
      </w:r>
      <w:r w:rsidRPr="0052063F">
        <w:rPr>
          <w:rFonts w:ascii="Arial" w:eastAsia="Times New Roman" w:hAnsi="Arial" w:cs="Arial"/>
          <w:b/>
          <w:bCs/>
          <w:color w:val="333333"/>
          <w:sz w:val="21"/>
          <w:szCs w:val="21"/>
        </w:rPr>
        <w:t>outer joins</w:t>
      </w:r>
      <w:r w:rsidRPr="0052063F">
        <w:rPr>
          <w:rFonts w:ascii="Arial" w:eastAsia="Times New Roman" w:hAnsi="Arial" w:cs="Arial"/>
          <w:color w:val="333333"/>
          <w:sz w:val="21"/>
          <w:szCs w:val="21"/>
        </w:rPr>
        <w:t xml:space="preserve">. Outer joins are a type of join that display rows from a preceding table even if information does not exist on subsequent tables.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To see this in action, run the following example. This query returns every patient with the last name "SMITH" that has a SSN.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spellStart"/>
      <w:r w:rsidRPr="0052063F">
        <w:rPr>
          <w:rFonts w:ascii="Calibri" w:eastAsia="Times New Roman" w:hAnsi="Calibri" w:cs="Calibri"/>
          <w:i/>
          <w:iCs/>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p.name_full_formatted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p.birth_dt_tm</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pa.alias</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ssn</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uar_get_code_</w:t>
      </w:r>
      <w:proofErr w:type="gramStart"/>
      <w:r w:rsidRPr="0052063F">
        <w:rPr>
          <w:rFonts w:ascii="Calibri" w:eastAsia="Times New Roman" w:hAnsi="Calibri" w:cs="Calibri"/>
          <w:i/>
          <w:iCs/>
        </w:rPr>
        <w:t>display</w:t>
      </w:r>
      <w:proofErr w:type="spellEnd"/>
      <w:r w:rsidRPr="0052063F">
        <w:rPr>
          <w:rFonts w:ascii="Calibri" w:eastAsia="Times New Roman" w:hAnsi="Calibri" w:cs="Calibri"/>
          <w:i/>
          <w:iCs/>
        </w:rPr>
        <w:t>(</w:t>
      </w:r>
      <w:proofErr w:type="spellStart"/>
      <w:proofErr w:type="gramEnd"/>
      <w:r w:rsidRPr="0052063F">
        <w:rPr>
          <w:rFonts w:ascii="Calibri" w:eastAsia="Times New Roman" w:hAnsi="Calibri" w:cs="Calibri"/>
          <w:i/>
          <w:iCs/>
        </w:rPr>
        <w:t>pa.person_alias_type_cd</w:t>
      </w:r>
      <w:proofErr w:type="spellEnd"/>
      <w:r w:rsidRPr="0052063F">
        <w:rPr>
          <w:rFonts w:ascii="Calibri" w:eastAsia="Times New Roman" w:hAnsi="Calibri" w:cs="Calibri"/>
          <w:i/>
          <w:iCs/>
        </w:rPr>
        <w:t>)</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person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person_alias</w:t>
      </w:r>
      <w:proofErr w:type="spellEnd"/>
      <w:r w:rsidRPr="0052063F">
        <w:rPr>
          <w:rFonts w:ascii="Calibri" w:eastAsia="Times New Roman" w:hAnsi="Calibri" w:cs="Calibri"/>
          <w:i/>
          <w:iCs/>
        </w:rPr>
        <w:t xml:space="preserve"> pa</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plan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p.name_last_key</w:t>
      </w:r>
      <w:proofErr w:type="spellEnd"/>
      <w:r w:rsidRPr="0052063F">
        <w:rPr>
          <w:rFonts w:ascii="Calibri" w:eastAsia="Times New Roman" w:hAnsi="Calibri" w:cs="Calibri"/>
          <w:i/>
          <w:iCs/>
        </w:rPr>
        <w:t xml:space="preserve"> = "SMITH"</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join</w:t>
      </w:r>
      <w:proofErr w:type="gramEnd"/>
      <w:r w:rsidRPr="0052063F">
        <w:rPr>
          <w:rFonts w:ascii="Calibri" w:eastAsia="Times New Roman" w:hAnsi="Calibri" w:cs="Calibri"/>
          <w:i/>
          <w:iCs/>
        </w:rPr>
        <w:t xml:space="preserve"> pa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pa.person_id</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pa.person_alias_type_cd</w:t>
      </w:r>
      <w:proofErr w:type="spellEnd"/>
      <w:r w:rsidRPr="0052063F">
        <w:rPr>
          <w:rFonts w:ascii="Calibri" w:eastAsia="Times New Roman" w:hAnsi="Calibri" w:cs="Calibri"/>
          <w:i/>
          <w:iCs/>
        </w:rPr>
        <w:t xml:space="preserve"> = 18</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pa.active_ind</w:t>
      </w:r>
      <w:proofErr w:type="spellEnd"/>
      <w:r w:rsidRPr="0052063F">
        <w:rPr>
          <w:rFonts w:ascii="Calibri" w:eastAsia="Times New Roman" w:hAnsi="Calibri" w:cs="Calibri"/>
          <w:i/>
          <w:iCs/>
        </w:rPr>
        <w:t xml:space="preserve"> = 1</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In my environment, there are 99 total examples.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22BBEAED" wp14:editId="187EEC97">
            <wp:extent cx="2733675" cy="342900"/>
            <wp:effectExtent l="0" t="0" r="9525" b="0"/>
            <wp:docPr id="11" name="Picture 11" descr="C:\Users\b134316\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134316\AppData\Local\Temp\msohtmlclip1\02\clip_image0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342900"/>
                    </a:xfrm>
                    <a:prstGeom prst="rect">
                      <a:avLst/>
                    </a:prstGeom>
                    <a:noFill/>
                    <a:ln>
                      <a:noFill/>
                    </a:ln>
                  </pic:spPr>
                </pic:pic>
              </a:graphicData>
            </a:graphic>
          </wp:inline>
        </w:drawing>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However, there are </w:t>
      </w:r>
      <w:proofErr w:type="gramStart"/>
      <w:r w:rsidRPr="0052063F">
        <w:rPr>
          <w:rFonts w:ascii="Arial" w:eastAsia="Times New Roman" w:hAnsi="Arial" w:cs="Arial"/>
          <w:color w:val="333333"/>
          <w:sz w:val="21"/>
          <w:szCs w:val="21"/>
        </w:rPr>
        <w:t>a total of 140</w:t>
      </w:r>
      <w:proofErr w:type="gramEnd"/>
      <w:r w:rsidRPr="0052063F">
        <w:rPr>
          <w:rFonts w:ascii="Arial" w:eastAsia="Times New Roman" w:hAnsi="Arial" w:cs="Arial"/>
          <w:color w:val="333333"/>
          <w:sz w:val="21"/>
          <w:szCs w:val="21"/>
        </w:rPr>
        <w:t xml:space="preserve"> Smith's in my database. </w:t>
      </w:r>
    </w:p>
    <w:p w:rsidR="0052063F" w:rsidRPr="0052063F" w:rsidRDefault="0052063F" w:rsidP="0052063F">
      <w:pPr>
        <w:spacing w:before="140"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r w:rsidRPr="0052063F">
        <w:rPr>
          <w:rFonts w:ascii="Calibri" w:eastAsia="Times New Roman" w:hAnsi="Calibri" w:cs="Calibri"/>
          <w:i/>
          <w:iCs/>
        </w:rPr>
        <w:t xml:space="preserve"> count(*) from person p where </w:t>
      </w:r>
      <w:proofErr w:type="spellStart"/>
      <w:r w:rsidRPr="0052063F">
        <w:rPr>
          <w:rFonts w:ascii="Calibri" w:eastAsia="Times New Roman" w:hAnsi="Calibri" w:cs="Calibri"/>
          <w:i/>
          <w:iCs/>
        </w:rPr>
        <w:t>p.name_last_key</w:t>
      </w:r>
      <w:proofErr w:type="spellEnd"/>
      <w:r w:rsidRPr="0052063F">
        <w:rPr>
          <w:rFonts w:ascii="Calibri" w:eastAsia="Times New Roman" w:hAnsi="Calibri" w:cs="Calibri"/>
          <w:i/>
          <w:iCs/>
        </w:rPr>
        <w:t xml:space="preserve"> = "SMITH"</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noProof/>
        </w:rPr>
        <w:drawing>
          <wp:inline distT="0" distB="0" distL="0" distR="0" wp14:anchorId="1E3048C9" wp14:editId="77FCBFE1">
            <wp:extent cx="3590925" cy="828675"/>
            <wp:effectExtent l="0" t="0" r="9525" b="9525"/>
            <wp:docPr id="10" name="Picture 10" descr="Machine generated alternative text:&#10;Edit Query &#10;EXP &#10;14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Edit Query &#10;EXP &#10;140.0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828675"/>
                    </a:xfrm>
                    <a:prstGeom prst="rect">
                      <a:avLst/>
                    </a:prstGeom>
                    <a:noFill/>
                    <a:ln>
                      <a:noFill/>
                    </a:ln>
                  </pic:spPr>
                </pic:pic>
              </a:graphicData>
            </a:graphic>
          </wp:inline>
        </w:drawing>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proofErr w:type="gramStart"/>
      <w:r w:rsidRPr="0052063F">
        <w:rPr>
          <w:rFonts w:ascii="Arial" w:eastAsia="Times New Roman" w:hAnsi="Arial" w:cs="Arial"/>
          <w:color w:val="333333"/>
          <w:sz w:val="21"/>
          <w:szCs w:val="21"/>
        </w:rPr>
        <w:t>41</w:t>
      </w:r>
      <w:proofErr w:type="gramEnd"/>
      <w:r w:rsidRPr="0052063F">
        <w:rPr>
          <w:rFonts w:ascii="Arial" w:eastAsia="Times New Roman" w:hAnsi="Arial" w:cs="Arial"/>
          <w:color w:val="333333"/>
          <w:sz w:val="21"/>
          <w:szCs w:val="21"/>
        </w:rPr>
        <w:t xml:space="preserve"> Smiths do not have SSNs and are therefore not returned. What if we wanted to list all Smiths whether they have a SSN or not? This </w:t>
      </w:r>
      <w:proofErr w:type="gramStart"/>
      <w:r w:rsidRPr="0052063F">
        <w:rPr>
          <w:rFonts w:ascii="Arial" w:eastAsia="Times New Roman" w:hAnsi="Arial" w:cs="Arial"/>
          <w:color w:val="333333"/>
          <w:sz w:val="21"/>
          <w:szCs w:val="21"/>
        </w:rPr>
        <w:t>can be accomplished</w:t>
      </w:r>
      <w:proofErr w:type="gramEnd"/>
      <w:r w:rsidRPr="0052063F">
        <w:rPr>
          <w:rFonts w:ascii="Arial" w:eastAsia="Times New Roman" w:hAnsi="Arial" w:cs="Arial"/>
          <w:color w:val="333333"/>
          <w:sz w:val="21"/>
          <w:szCs w:val="21"/>
        </w:rPr>
        <w:t xml:space="preserve"> using the OUTERJOIN keyword on each qualification of the table we want to outer join.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spellStart"/>
      <w:r w:rsidRPr="0052063F">
        <w:rPr>
          <w:rFonts w:ascii="Calibri" w:eastAsia="Times New Roman" w:hAnsi="Calibri" w:cs="Calibri"/>
          <w:i/>
          <w:iCs/>
        </w:rPr>
        <w:t>p.person_id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p.name_full_formatted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p.birth_dt_tm</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pa.alias</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ssn</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uar_get_code_</w:t>
      </w:r>
      <w:proofErr w:type="gramStart"/>
      <w:r w:rsidRPr="0052063F">
        <w:rPr>
          <w:rFonts w:ascii="Calibri" w:eastAsia="Times New Roman" w:hAnsi="Calibri" w:cs="Calibri"/>
          <w:i/>
          <w:iCs/>
        </w:rPr>
        <w:t>display</w:t>
      </w:r>
      <w:proofErr w:type="spellEnd"/>
      <w:r w:rsidRPr="0052063F">
        <w:rPr>
          <w:rFonts w:ascii="Calibri" w:eastAsia="Times New Roman" w:hAnsi="Calibri" w:cs="Calibri"/>
          <w:i/>
          <w:iCs/>
        </w:rPr>
        <w:t>(</w:t>
      </w:r>
      <w:proofErr w:type="spellStart"/>
      <w:proofErr w:type="gramEnd"/>
      <w:r w:rsidRPr="0052063F">
        <w:rPr>
          <w:rFonts w:ascii="Calibri" w:eastAsia="Times New Roman" w:hAnsi="Calibri" w:cs="Calibri"/>
          <w:i/>
          <w:iCs/>
        </w:rPr>
        <w:t>pa.person_alias_type_cd</w:t>
      </w:r>
      <w:proofErr w:type="spellEnd"/>
      <w:r w:rsidRPr="0052063F">
        <w:rPr>
          <w:rFonts w:ascii="Calibri" w:eastAsia="Times New Roman" w:hAnsi="Calibri" w:cs="Calibri"/>
          <w:i/>
          <w:iCs/>
        </w:rPr>
        <w:t>)</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person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person_alias</w:t>
      </w:r>
      <w:proofErr w:type="spellEnd"/>
      <w:r w:rsidRPr="0052063F">
        <w:rPr>
          <w:rFonts w:ascii="Calibri" w:eastAsia="Times New Roman" w:hAnsi="Calibri" w:cs="Calibri"/>
          <w:i/>
          <w:iCs/>
        </w:rPr>
        <w:t xml:space="preserve"> pa</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plan</w:t>
      </w:r>
      <w:proofErr w:type="gramEnd"/>
      <w:r w:rsidRPr="0052063F">
        <w:rPr>
          <w:rFonts w:ascii="Calibri" w:eastAsia="Times New Roman" w:hAnsi="Calibri" w:cs="Calibri"/>
          <w:i/>
          <w:iCs/>
        </w:rPr>
        <w:t xml:space="preserve"> p</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p.name_last_key</w:t>
      </w:r>
      <w:proofErr w:type="spellEnd"/>
      <w:r w:rsidRPr="0052063F">
        <w:rPr>
          <w:rFonts w:ascii="Calibri" w:eastAsia="Times New Roman" w:hAnsi="Calibri" w:cs="Calibri"/>
          <w:i/>
          <w:iCs/>
        </w:rPr>
        <w:t xml:space="preserve"> = "SMITH"</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join</w:t>
      </w:r>
      <w:proofErr w:type="gramEnd"/>
      <w:r w:rsidRPr="0052063F">
        <w:rPr>
          <w:rFonts w:ascii="Calibri" w:eastAsia="Times New Roman" w:hAnsi="Calibri" w:cs="Calibri"/>
          <w:i/>
          <w:iCs/>
        </w:rPr>
        <w:t xml:space="preserve"> pa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pa.person_id</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outerjoin</w:t>
      </w:r>
      <w:proofErr w:type="spellEnd"/>
      <w:r w:rsidRPr="0052063F">
        <w:rPr>
          <w:rFonts w:ascii="Calibri" w:eastAsia="Times New Roman" w:hAnsi="Calibri" w:cs="Calibri"/>
          <w:i/>
          <w:iCs/>
        </w:rPr>
        <w:t>(</w:t>
      </w:r>
      <w:proofErr w:type="spellStart"/>
      <w:r w:rsidRPr="0052063F">
        <w:rPr>
          <w:rFonts w:ascii="Calibri" w:eastAsia="Times New Roman" w:hAnsi="Calibri" w:cs="Calibri"/>
          <w:i/>
          <w:iCs/>
        </w:rPr>
        <w:t>p.person_id</w:t>
      </w:r>
      <w:proofErr w:type="spellEnd"/>
      <w:r w:rsidRPr="0052063F">
        <w:rPr>
          <w:rFonts w:ascii="Calibri" w:eastAsia="Times New Roman" w:hAnsi="Calibri" w:cs="Calibri"/>
          <w:i/>
          <w:iCs/>
        </w:rPr>
        <w: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pa.person_alias_type_cd</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outerjoin</w:t>
      </w:r>
      <w:proofErr w:type="spellEnd"/>
      <w:r w:rsidRPr="0052063F">
        <w:rPr>
          <w:rFonts w:ascii="Calibri" w:eastAsia="Times New Roman" w:hAnsi="Calibri" w:cs="Calibri"/>
          <w:i/>
          <w:iCs/>
        </w:rPr>
        <w:t>(18)</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pa.active_ind</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outerjoin</w:t>
      </w:r>
      <w:proofErr w:type="spellEnd"/>
      <w:r w:rsidRPr="0052063F">
        <w:rPr>
          <w:rFonts w:ascii="Calibri" w:eastAsia="Times New Roman" w:hAnsi="Calibri" w:cs="Calibri"/>
          <w:i/>
          <w:iCs/>
        </w:rPr>
        <w:t>(1)</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xml:space="preserve">Notice how the OUTERJOIN keyword </w:t>
      </w:r>
      <w:proofErr w:type="gramStart"/>
      <w:r w:rsidRPr="0052063F">
        <w:rPr>
          <w:rFonts w:ascii="Arial" w:eastAsia="Times New Roman" w:hAnsi="Arial" w:cs="Arial"/>
          <w:color w:val="333333"/>
          <w:sz w:val="21"/>
          <w:szCs w:val="21"/>
        </w:rPr>
        <w:t>is used</w:t>
      </w:r>
      <w:proofErr w:type="gramEnd"/>
      <w:r w:rsidRPr="0052063F">
        <w:rPr>
          <w:rFonts w:ascii="Arial" w:eastAsia="Times New Roman" w:hAnsi="Arial" w:cs="Arial"/>
          <w:color w:val="333333"/>
          <w:sz w:val="21"/>
          <w:szCs w:val="21"/>
        </w:rPr>
        <w:t xml:space="preserve"> for </w:t>
      </w:r>
      <w:r w:rsidRPr="0052063F">
        <w:rPr>
          <w:rFonts w:ascii="Arial" w:eastAsia="Times New Roman" w:hAnsi="Arial" w:cs="Arial"/>
          <w:i/>
          <w:iCs/>
          <w:color w:val="333333"/>
          <w:sz w:val="21"/>
          <w:szCs w:val="21"/>
        </w:rPr>
        <w:t>each</w:t>
      </w:r>
      <w:r w:rsidRPr="0052063F">
        <w:rPr>
          <w:rFonts w:ascii="Arial" w:eastAsia="Times New Roman" w:hAnsi="Arial" w:cs="Arial"/>
          <w:color w:val="333333"/>
          <w:sz w:val="21"/>
          <w:szCs w:val="21"/>
        </w:rPr>
        <w:t xml:space="preserve"> qualification of the PERSON_ALIAS table. If you </w:t>
      </w:r>
      <w:proofErr w:type="gramStart"/>
      <w:r w:rsidRPr="0052063F">
        <w:rPr>
          <w:rFonts w:ascii="Arial" w:eastAsia="Times New Roman" w:hAnsi="Arial" w:cs="Arial"/>
          <w:color w:val="333333"/>
          <w:sz w:val="21"/>
          <w:szCs w:val="21"/>
        </w:rPr>
        <w:t>don't</w:t>
      </w:r>
      <w:proofErr w:type="gramEnd"/>
      <w:r w:rsidRPr="0052063F">
        <w:rPr>
          <w:rFonts w:ascii="Arial" w:eastAsia="Times New Roman" w:hAnsi="Arial" w:cs="Arial"/>
          <w:color w:val="333333"/>
          <w:sz w:val="21"/>
          <w:szCs w:val="21"/>
        </w:rPr>
        <w:t xml:space="preserve"> use OUTERJOIN on each qualification, the join used will be an inner join.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b/>
          <w:bCs/>
          <w:color w:val="333333"/>
          <w:sz w:val="21"/>
          <w:szCs w:val="21"/>
        </w:rPr>
        <w:t>Exercise 3.6</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rPr>
        <w:t> </w:t>
      </w:r>
    </w:p>
    <w:p w:rsidR="0052063F" w:rsidRPr="0052063F" w:rsidRDefault="0052063F" w:rsidP="0052063F">
      <w:pPr>
        <w:spacing w:before="140" w:after="0" w:line="240" w:lineRule="auto"/>
        <w:rPr>
          <w:rFonts w:ascii="Arial" w:eastAsia="Times New Roman" w:hAnsi="Arial" w:cs="Arial"/>
          <w:color w:val="333333"/>
          <w:sz w:val="21"/>
          <w:szCs w:val="21"/>
        </w:rPr>
      </w:pPr>
      <w:r w:rsidRPr="0052063F">
        <w:rPr>
          <w:rFonts w:ascii="Arial" w:eastAsia="Times New Roman" w:hAnsi="Arial" w:cs="Arial"/>
          <w:color w:val="333333"/>
          <w:sz w:val="21"/>
          <w:szCs w:val="21"/>
          <w:shd w:val="clear" w:color="auto" w:fill="D7E3BC"/>
        </w:rPr>
        <w:t xml:space="preserve">Using nested selects with exist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3.5 Joining the Same Table Together</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before="140" w:after="0" w:line="240" w:lineRule="auto"/>
        <w:rPr>
          <w:rFonts w:ascii="Calibri" w:eastAsia="Times New Roman" w:hAnsi="Calibri" w:cs="Calibri"/>
        </w:rPr>
      </w:pPr>
      <w:r w:rsidRPr="0052063F">
        <w:rPr>
          <w:rFonts w:ascii="Calibri" w:eastAsia="Times New Roman" w:hAnsi="Calibri" w:cs="Calibri"/>
        </w:rPr>
        <w:t xml:space="preserve">A natural assumption to make is that a table can only be listed in the FROM clause a single time. In reality, you can list the same table multiple times by simply defining a unique alias for each table and creating a join between them. When possible, </w:t>
      </w:r>
      <w:proofErr w:type="gramStart"/>
      <w:r w:rsidRPr="0052063F">
        <w:rPr>
          <w:rFonts w:ascii="Calibri" w:eastAsia="Times New Roman" w:hAnsi="Calibri" w:cs="Calibri"/>
        </w:rPr>
        <w:t>it's</w:t>
      </w:r>
      <w:proofErr w:type="gramEnd"/>
      <w:r w:rsidRPr="0052063F">
        <w:rPr>
          <w:rFonts w:ascii="Calibri" w:eastAsia="Times New Roman" w:hAnsi="Calibri" w:cs="Calibri"/>
        </w:rPr>
        <w:t xml:space="preserve"> more efficient to read a table once rather than multiple times. However, there are </w:t>
      </w:r>
      <w:del w:id="33" w:author="Sasser, Mindy T." w:date="2019-08-08T14:41:00Z">
        <w:r w:rsidRPr="0052063F" w:rsidDel="00873FA3">
          <w:rPr>
            <w:rFonts w:ascii="Calibri" w:eastAsia="Times New Roman" w:hAnsi="Calibri" w:cs="Calibri"/>
          </w:rPr>
          <w:delText xml:space="preserve">definitely </w:delText>
        </w:r>
      </w:del>
      <w:r w:rsidRPr="0052063F">
        <w:rPr>
          <w:rFonts w:ascii="Calibri" w:eastAsia="Times New Roman" w:hAnsi="Calibri" w:cs="Calibri"/>
        </w:rPr>
        <w:t xml:space="preserve">use cases where joining the same table twice is advantageous.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Many of the examples I use</w:t>
      </w:r>
      <w:ins w:id="34" w:author="Sasser, Mindy T." w:date="2019-08-08T14:41:00Z">
        <w:r w:rsidR="00873FA3">
          <w:rPr>
            <w:rFonts w:ascii="Calibri" w:eastAsia="Times New Roman" w:hAnsi="Calibri" w:cs="Calibri"/>
          </w:rPr>
          <w:t>d</w:t>
        </w:r>
      </w:ins>
      <w:r w:rsidRPr="0052063F">
        <w:rPr>
          <w:rFonts w:ascii="Calibri" w:eastAsia="Times New Roman" w:hAnsi="Calibri" w:cs="Calibri"/>
        </w:rPr>
        <w:t xml:space="preserve"> in this book </w:t>
      </w:r>
      <w:proofErr w:type="gramStart"/>
      <w:r w:rsidRPr="0052063F">
        <w:rPr>
          <w:rFonts w:ascii="Calibri" w:eastAsia="Times New Roman" w:hAnsi="Calibri" w:cs="Calibri"/>
        </w:rPr>
        <w:t>were created</w:t>
      </w:r>
      <w:proofErr w:type="gramEnd"/>
      <w:r w:rsidRPr="0052063F">
        <w:rPr>
          <w:rFonts w:ascii="Calibri" w:eastAsia="Times New Roman" w:hAnsi="Calibri" w:cs="Calibri"/>
        </w:rPr>
        <w:t xml:space="preserve"> by using this method. In example </w:t>
      </w:r>
      <w:proofErr w:type="gramStart"/>
      <w:r w:rsidRPr="0052063F">
        <w:rPr>
          <w:rFonts w:ascii="Calibri" w:eastAsia="Times New Roman" w:hAnsi="Calibri" w:cs="Calibri"/>
        </w:rPr>
        <w:t>3.4</w:t>
      </w:r>
      <w:proofErr w:type="gramEnd"/>
      <w:r w:rsidRPr="0052063F">
        <w:rPr>
          <w:rFonts w:ascii="Calibri" w:eastAsia="Times New Roman" w:hAnsi="Calibri" w:cs="Calibri"/>
        </w:rPr>
        <w:t xml:space="preserve"> we looked at instances where the same PARENT_ENTITY_ID could exist for a PERSON as well as an ORGANIZATION. I </w:t>
      </w:r>
      <w:proofErr w:type="gramStart"/>
      <w:r w:rsidRPr="0052063F">
        <w:rPr>
          <w:rFonts w:ascii="Calibri" w:eastAsia="Times New Roman" w:hAnsi="Calibri" w:cs="Calibri"/>
        </w:rPr>
        <w:t>wasn't</w:t>
      </w:r>
      <w:proofErr w:type="gramEnd"/>
      <w:r w:rsidRPr="0052063F">
        <w:rPr>
          <w:rFonts w:ascii="Calibri" w:eastAsia="Times New Roman" w:hAnsi="Calibri" w:cs="Calibri"/>
        </w:rPr>
        <w:t xml:space="preserve"> about to spend hours looking through the database to find an example to illustrate this point, so I wrote a simple query to do so.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from</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address</w:t>
      </w:r>
      <w:proofErr w:type="gramEnd"/>
      <w:r w:rsidRPr="0052063F">
        <w:rPr>
          <w:rFonts w:ascii="Calibri" w:eastAsia="Times New Roman" w:hAnsi="Calibri" w:cs="Calibri"/>
          <w:i/>
          <w:iCs/>
        </w:rPr>
        <w:t xml:space="preserve"> 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address a2</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plan</w:t>
      </w:r>
      <w:proofErr w:type="gramEnd"/>
      <w:r w:rsidRPr="0052063F">
        <w:rPr>
          <w:rFonts w:ascii="Calibri" w:eastAsia="Times New Roman" w:hAnsi="Calibri" w:cs="Calibri"/>
          <w:i/>
          <w:iCs/>
        </w:rPr>
        <w:t xml:space="preserve"> a</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a.parent_entity_name</w:t>
      </w:r>
      <w:proofErr w:type="spellEnd"/>
      <w:r w:rsidRPr="0052063F">
        <w:rPr>
          <w:rFonts w:ascii="Calibri" w:eastAsia="Times New Roman" w:hAnsi="Calibri" w:cs="Calibri"/>
          <w:i/>
          <w:iCs/>
        </w:rPr>
        <w:t xml:space="preserve"> = "PERSON"</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join</w:t>
      </w:r>
      <w:proofErr w:type="gramEnd"/>
      <w:r w:rsidRPr="0052063F">
        <w:rPr>
          <w:rFonts w:ascii="Calibri" w:eastAsia="Times New Roman" w:hAnsi="Calibri" w:cs="Calibri"/>
          <w:i/>
          <w:iCs/>
        </w:rPr>
        <w:t xml:space="preserve"> a2</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a2.parent_entity_id = </w:t>
      </w:r>
      <w:proofErr w:type="spellStart"/>
      <w:r w:rsidRPr="0052063F">
        <w:rPr>
          <w:rFonts w:ascii="Calibri" w:eastAsia="Times New Roman" w:hAnsi="Calibri" w:cs="Calibri"/>
          <w:i/>
          <w:iCs/>
        </w:rPr>
        <w:t>a.parent_entity_id</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a2.parent_entity_name = "ORGANIZATION"</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with</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maxrec</w:t>
      </w:r>
      <w:proofErr w:type="spellEnd"/>
      <w:r w:rsidRPr="0052063F">
        <w:rPr>
          <w:rFonts w:ascii="Calibri" w:eastAsia="Times New Roman" w:hAnsi="Calibri" w:cs="Calibri"/>
          <w:i/>
          <w:iCs/>
        </w:rPr>
        <w:t xml:space="preserve"> = 2, time = 90</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There are two different rows on the ADDRESS table for the ORGANIZATION for the PERSON address. To connect the two together, two tables are needed, one for the PERSON and one for the ORGANIZATION.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The PARENT_ENTITY_ID joins the two ADDRESS tables together. One table has a qualification on the PARENT_ENTITY_NAME of "PERSON" and the other table for "ORGANIZATION". Creating a join path between these two tables will return</w:t>
      </w:r>
      <w:ins w:id="35" w:author="Sasser, Mindy T." w:date="2019-08-08T14:42:00Z">
        <w:r w:rsidR="00873FA3">
          <w:rPr>
            <w:rFonts w:ascii="Calibri" w:eastAsia="Times New Roman" w:hAnsi="Calibri" w:cs="Calibri"/>
          </w:rPr>
          <w:t xml:space="preserve"> a</w:t>
        </w:r>
      </w:ins>
      <w:r w:rsidRPr="0052063F">
        <w:rPr>
          <w:rFonts w:ascii="Calibri" w:eastAsia="Times New Roman" w:hAnsi="Calibri" w:cs="Calibri"/>
        </w:rPr>
        <w:t xml:space="preserve"> single row with both the PERSON and ORGANIZATION information.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highlight w:val="yellow"/>
        </w:rPr>
        <w:t>&lt;Show diagram&gt;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commentRangeStart w:id="36"/>
      <w:r w:rsidRPr="0052063F">
        <w:rPr>
          <w:rFonts w:ascii="Calibri" w:eastAsia="Times New Roman" w:hAnsi="Calibri" w:cs="Calibri"/>
        </w:rPr>
        <w:t xml:space="preserve">Joining two tables </w:t>
      </w:r>
      <w:commentRangeEnd w:id="36"/>
      <w:r w:rsidR="00873FA3">
        <w:rPr>
          <w:rStyle w:val="CommentReference"/>
        </w:rPr>
        <w:commentReference w:id="36"/>
      </w:r>
      <w:r w:rsidRPr="0052063F">
        <w:rPr>
          <w:rFonts w:ascii="Calibri" w:eastAsia="Times New Roman" w:hAnsi="Calibri" w:cs="Calibri"/>
        </w:rPr>
        <w:t xml:space="preserve">is necessary when information you want to gather is stored on two separate rows on the same table.  </w:t>
      </w:r>
      <w:proofErr w:type="gramStart"/>
      <w:r w:rsidRPr="0052063F">
        <w:rPr>
          <w:rFonts w:ascii="Calibri" w:eastAsia="Times New Roman" w:hAnsi="Calibri" w:cs="Calibri"/>
        </w:rPr>
        <w:t>Let's</w:t>
      </w:r>
      <w:proofErr w:type="gramEnd"/>
      <w:r w:rsidRPr="0052063F">
        <w:rPr>
          <w:rFonts w:ascii="Calibri" w:eastAsia="Times New Roman" w:hAnsi="Calibri" w:cs="Calibri"/>
        </w:rPr>
        <w:t xml:space="preserve"> say you want to gather a list of encounters that have a Hemoglobin a</w:t>
      </w:r>
      <w:r w:rsidRPr="0052063F">
        <w:rPr>
          <w:rFonts w:ascii="Calibri" w:eastAsia="Times New Roman" w:hAnsi="Calibri" w:cs="Calibri"/>
          <w:i/>
          <w:iCs/>
        </w:rPr>
        <w:t>nd</w:t>
      </w:r>
      <w:r w:rsidRPr="0052063F">
        <w:rPr>
          <w:rFonts w:ascii="Calibri" w:eastAsia="Times New Roman" w:hAnsi="Calibri" w:cs="Calibri"/>
        </w:rPr>
        <w:t xml:space="preserve"> a BUN order. Each order is stored on its own separate row on the ORDERS table.</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select</w:t>
      </w:r>
      <w:proofErr w:type="gram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spellStart"/>
      <w:r w:rsidRPr="0052063F">
        <w:rPr>
          <w:rFonts w:ascii="Calibri" w:eastAsia="Times New Roman" w:hAnsi="Calibri" w:cs="Calibri"/>
          <w:i/>
          <w:iCs/>
        </w:rPr>
        <w:t>e.encntr_id</w:t>
      </w:r>
      <w:proofErr w:type="spellEnd"/>
      <w:r w:rsidRPr="0052063F">
        <w:rPr>
          <w:rFonts w:ascii="Calibri" w:eastAsia="Times New Roman" w:hAnsi="Calibri" w:cs="Calibri"/>
          <w:i/>
          <w:iCs/>
        </w:rPr>
        <w:t>,</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w:t>
      </w:r>
      <w:proofErr w:type="spellStart"/>
      <w:r w:rsidRPr="0052063F">
        <w:rPr>
          <w:rFonts w:ascii="Calibri" w:eastAsia="Times New Roman" w:hAnsi="Calibri" w:cs="Calibri"/>
          <w:i/>
          <w:iCs/>
        </w:rPr>
        <w:t>o.order_mnemonic</w:t>
      </w:r>
      <w:proofErr w:type="spellEnd"/>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 o1.order_mnemonic</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from</w:t>
      </w:r>
      <w:proofErr w:type="gramEnd"/>
      <w:r w:rsidRPr="0052063F">
        <w:rPr>
          <w:rFonts w:ascii="Calibri" w:eastAsia="Times New Roman" w:hAnsi="Calibri" w:cs="Calibri"/>
          <w:i/>
          <w:iCs/>
        </w:rPr>
        <w:t>        encounter e,</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orders</w:t>
      </w:r>
      <w:proofErr w:type="gramEnd"/>
      <w:r w:rsidRPr="0052063F">
        <w:rPr>
          <w:rFonts w:ascii="Calibri" w:eastAsia="Times New Roman" w:hAnsi="Calibri" w:cs="Calibri"/>
          <w:i/>
          <w:iCs/>
        </w:rPr>
        <w:t xml:space="preserve"> o,</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orders</w:t>
      </w:r>
      <w:proofErr w:type="gramEnd"/>
      <w:r w:rsidRPr="0052063F">
        <w:rPr>
          <w:rFonts w:ascii="Calibri" w:eastAsia="Times New Roman" w:hAnsi="Calibri" w:cs="Calibri"/>
          <w:i/>
          <w:iCs/>
        </w:rPr>
        <w:t xml:space="preserve"> o1</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plan</w:t>
      </w:r>
      <w:proofErr w:type="gramEnd"/>
      <w:r w:rsidRPr="0052063F">
        <w:rPr>
          <w:rFonts w:ascii="Calibri" w:eastAsia="Times New Roman" w:hAnsi="Calibri" w:cs="Calibri"/>
          <w:i/>
          <w:iCs/>
        </w:rPr>
        <w:t xml:space="preserve"> e</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join</w:t>
      </w:r>
      <w:proofErr w:type="gramEnd"/>
      <w:r w:rsidRPr="0052063F">
        <w:rPr>
          <w:rFonts w:ascii="Calibri" w:eastAsia="Times New Roman" w:hAnsi="Calibri" w:cs="Calibri"/>
          <w:i/>
          <w:iCs/>
        </w:rPr>
        <w:t xml:space="preserve"> o</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e.encntr_id</w:t>
      </w:r>
      <w:proofErr w:type="spellEnd"/>
      <w:r w:rsidRPr="0052063F">
        <w:rPr>
          <w:rFonts w:ascii="Calibri" w:eastAsia="Times New Roman" w:hAnsi="Calibri" w:cs="Calibri"/>
          <w:i/>
          <w:iCs/>
        </w:rPr>
        <w:t xml:space="preserve"> = </w:t>
      </w:r>
      <w:proofErr w:type="spellStart"/>
      <w:r w:rsidRPr="0052063F">
        <w:rPr>
          <w:rFonts w:ascii="Calibri" w:eastAsia="Times New Roman" w:hAnsi="Calibri" w:cs="Calibri"/>
          <w:i/>
          <w:iCs/>
        </w:rPr>
        <w:t>o.encntr_id</w:t>
      </w:r>
      <w:proofErr w:type="spellEnd"/>
      <w:r w:rsidRPr="0052063F">
        <w:rPr>
          <w:rFonts w:ascii="Calibri" w:eastAsia="Times New Roman" w:hAnsi="Calibri" w:cs="Calibri"/>
          <w:i/>
          <w:iCs/>
        </w:rPr>
        <w:t xml:space="preserve">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o.order_mnemonic</w:t>
      </w:r>
      <w:proofErr w:type="spellEnd"/>
      <w:r w:rsidRPr="0052063F">
        <w:rPr>
          <w:rFonts w:ascii="Calibri" w:eastAsia="Times New Roman" w:hAnsi="Calibri" w:cs="Calibri"/>
          <w:i/>
          <w:iCs/>
        </w:rPr>
        <w:t xml:space="preserve"> = "BUN"</w:t>
      </w:r>
    </w:p>
    <w:p w:rsidR="0052063F" w:rsidRPr="0052063F" w:rsidRDefault="0052063F" w:rsidP="0052063F">
      <w:pPr>
        <w:spacing w:after="0" w:line="240" w:lineRule="auto"/>
        <w:rPr>
          <w:rFonts w:ascii="Calibri" w:eastAsia="Times New Roman" w:hAnsi="Calibri" w:cs="Calibri"/>
        </w:rPr>
      </w:pPr>
      <w:proofErr w:type="gramStart"/>
      <w:r w:rsidRPr="0052063F">
        <w:rPr>
          <w:rFonts w:ascii="Calibri" w:eastAsia="Times New Roman" w:hAnsi="Calibri" w:cs="Calibri"/>
          <w:i/>
          <w:iCs/>
        </w:rPr>
        <w:t>join</w:t>
      </w:r>
      <w:proofErr w:type="gramEnd"/>
      <w:r w:rsidRPr="0052063F">
        <w:rPr>
          <w:rFonts w:ascii="Calibri" w:eastAsia="Times New Roman" w:hAnsi="Calibri" w:cs="Calibri"/>
          <w:i/>
          <w:iCs/>
        </w:rPr>
        <w:t xml:space="preserve"> o1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where</w:t>
      </w:r>
      <w:proofErr w:type="gramEnd"/>
      <w:r w:rsidRPr="0052063F">
        <w:rPr>
          <w:rFonts w:ascii="Calibri" w:eastAsia="Times New Roman" w:hAnsi="Calibri" w:cs="Calibri"/>
          <w:i/>
          <w:iCs/>
        </w:rPr>
        <w:t xml:space="preserve"> </w:t>
      </w:r>
      <w:proofErr w:type="spellStart"/>
      <w:r w:rsidRPr="0052063F">
        <w:rPr>
          <w:rFonts w:ascii="Calibri" w:eastAsia="Times New Roman" w:hAnsi="Calibri" w:cs="Calibri"/>
          <w:i/>
          <w:iCs/>
        </w:rPr>
        <w:t>e.encntr_id</w:t>
      </w:r>
      <w:proofErr w:type="spellEnd"/>
      <w:r w:rsidRPr="0052063F">
        <w:rPr>
          <w:rFonts w:ascii="Calibri" w:eastAsia="Times New Roman" w:hAnsi="Calibri" w:cs="Calibri"/>
          <w:i/>
          <w:iCs/>
        </w:rPr>
        <w:t xml:space="preserve"> = o1.encntr_id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i/>
          <w:iCs/>
        </w:rPr>
        <w:t xml:space="preserve">    </w:t>
      </w:r>
      <w:proofErr w:type="gramStart"/>
      <w:r w:rsidRPr="0052063F">
        <w:rPr>
          <w:rFonts w:ascii="Calibri" w:eastAsia="Times New Roman" w:hAnsi="Calibri" w:cs="Calibri"/>
          <w:i/>
          <w:iCs/>
        </w:rPr>
        <w:t>and</w:t>
      </w:r>
      <w:proofErr w:type="gramEnd"/>
      <w:r w:rsidRPr="0052063F">
        <w:rPr>
          <w:rFonts w:ascii="Calibri" w:eastAsia="Times New Roman" w:hAnsi="Calibri" w:cs="Calibri"/>
          <w:i/>
          <w:iCs/>
        </w:rPr>
        <w:t xml:space="preserve"> o1.order_mnemonic = "Hemoglobin*"</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Since this query has two inner joins connected to the ENCOUNTER table, both conditions </w:t>
      </w:r>
      <w:proofErr w:type="gramStart"/>
      <w:r w:rsidRPr="0052063F">
        <w:rPr>
          <w:rFonts w:ascii="Calibri" w:eastAsia="Times New Roman" w:hAnsi="Calibri" w:cs="Calibri"/>
        </w:rPr>
        <w:t>must be met</w:t>
      </w:r>
      <w:proofErr w:type="gramEnd"/>
      <w:r w:rsidRPr="0052063F">
        <w:rPr>
          <w:rFonts w:ascii="Calibri" w:eastAsia="Times New Roman" w:hAnsi="Calibri" w:cs="Calibri"/>
        </w:rPr>
        <w:t xml:space="preserve"> for a row to return. That is, a BUN order and a Hemoglobin order must exist.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highlight w:val="yellow"/>
        </w:rPr>
        <w:t>3.6 Non-linear joins</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xml:space="preserve">A JOIN between two or more tables resulting in an intersection between them </w:t>
      </w:r>
      <w:proofErr w:type="gramStart"/>
      <w:r w:rsidRPr="0052063F">
        <w:rPr>
          <w:rFonts w:ascii="Calibri" w:eastAsia="Times New Roman" w:hAnsi="Calibri" w:cs="Calibri"/>
        </w:rPr>
        <w:t>is called</w:t>
      </w:r>
      <w:proofErr w:type="gramEnd"/>
      <w:r w:rsidRPr="0052063F">
        <w:rPr>
          <w:rFonts w:ascii="Calibri" w:eastAsia="Times New Roman" w:hAnsi="Calibri" w:cs="Calibri"/>
        </w:rPr>
        <w:t xml:space="preserve"> a </w:t>
      </w:r>
      <w:r w:rsidRPr="0052063F">
        <w:rPr>
          <w:rFonts w:ascii="Calibri" w:eastAsia="Times New Roman" w:hAnsi="Calibri" w:cs="Calibri"/>
          <w:i/>
          <w:iCs/>
        </w:rPr>
        <w:t>linear join path</w:t>
      </w:r>
      <w:r w:rsidRPr="0052063F">
        <w:rPr>
          <w:rFonts w:ascii="Calibri" w:eastAsia="Times New Roman" w:hAnsi="Calibri" w:cs="Calibri"/>
        </w:rPr>
        <w:t xml:space="preserve">. We will be covering </w:t>
      </w:r>
      <w:r w:rsidRPr="0052063F">
        <w:rPr>
          <w:rFonts w:ascii="Calibri" w:eastAsia="Times New Roman" w:hAnsi="Calibri" w:cs="Calibri"/>
          <w:i/>
          <w:iCs/>
        </w:rPr>
        <w:t>non-linear join paths</w:t>
      </w:r>
      <w:r w:rsidRPr="0052063F">
        <w:rPr>
          <w:rFonts w:ascii="Calibri" w:eastAsia="Times New Roman" w:hAnsi="Calibri" w:cs="Calibri"/>
        </w:rPr>
        <w:t xml:space="preserve"> later, which is when this distinction will be important to understand.</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b/>
          <w:bCs/>
        </w:rPr>
        <w:t>Chapter 3 Recap</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 </w:t>
      </w:r>
    </w:p>
    <w:p w:rsidR="0052063F" w:rsidRPr="0052063F" w:rsidRDefault="0052063F" w:rsidP="0052063F">
      <w:pPr>
        <w:spacing w:after="0" w:line="240" w:lineRule="auto"/>
        <w:rPr>
          <w:rFonts w:ascii="Georgia" w:eastAsia="Times New Roman" w:hAnsi="Georgia" w:cs="Calibri"/>
        </w:rPr>
      </w:pPr>
      <w:r w:rsidRPr="0052063F">
        <w:rPr>
          <w:rFonts w:ascii="Georgia" w:eastAsia="Times New Roman" w:hAnsi="Georgia" w:cs="Calibri"/>
        </w:rPr>
        <w:t>Congratulations on getting through a lot of information. Joins are a very complex and very important topic</w:t>
      </w:r>
    </w:p>
    <w:p w:rsidR="0052063F" w:rsidRPr="0052063F" w:rsidRDefault="0052063F" w:rsidP="0052063F">
      <w:pPr>
        <w:spacing w:after="0" w:line="240" w:lineRule="auto"/>
        <w:rPr>
          <w:rFonts w:ascii="Calibri" w:eastAsia="Times New Roman" w:hAnsi="Calibri" w:cs="Calibri"/>
        </w:rPr>
      </w:pPr>
      <w:r w:rsidRPr="0052063F">
        <w:rPr>
          <w:rFonts w:ascii="Calibri" w:eastAsia="Times New Roman" w:hAnsi="Calibri" w:cs="Calibri"/>
        </w:rPr>
        <w:t> </w:t>
      </w:r>
    </w:p>
    <w:p w:rsidR="009D5E9D" w:rsidRPr="0052063F" w:rsidRDefault="000852EC" w:rsidP="0052063F"/>
    <w:sectPr w:rsidR="009D5E9D" w:rsidRPr="005206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asser, Mindy T." w:date="2019-08-08T13:59:00Z" w:initials="SMT">
    <w:p w:rsidR="0022207C" w:rsidRDefault="0022207C">
      <w:pPr>
        <w:pStyle w:val="CommentText"/>
      </w:pPr>
      <w:r>
        <w:rPr>
          <w:rStyle w:val="CommentReference"/>
        </w:rPr>
        <w:annotationRef/>
      </w:r>
      <w:r>
        <w:t>I don’t think table is the right word here… is it record?</w:t>
      </w:r>
    </w:p>
  </w:comment>
  <w:comment w:id="11" w:author="Sasser, Mindy T." w:date="2019-08-08T14:20:00Z" w:initials="SMT">
    <w:p w:rsidR="00B25BD9" w:rsidRDefault="00B25BD9">
      <w:pPr>
        <w:pStyle w:val="CommentText"/>
      </w:pPr>
      <w:r>
        <w:rPr>
          <w:rStyle w:val="CommentReference"/>
        </w:rPr>
        <w:annotationRef/>
      </w:r>
      <w:r>
        <w:t xml:space="preserve">This doesn’t make sense, </w:t>
      </w:r>
      <w:proofErr w:type="spellStart"/>
      <w:r>
        <w:t>its</w:t>
      </w:r>
      <w:proofErr w:type="spellEnd"/>
      <w:r>
        <w:t xml:space="preserve"> like there are words missing from this sentence.</w:t>
      </w:r>
    </w:p>
  </w:comment>
  <w:comment w:id="13" w:author="Sasser, Mindy T." w:date="2019-08-08T14:21:00Z" w:initials="SMT">
    <w:p w:rsidR="00B25BD9" w:rsidRDefault="00B25BD9">
      <w:pPr>
        <w:pStyle w:val="CommentText"/>
      </w:pPr>
      <w:r>
        <w:rPr>
          <w:rStyle w:val="CommentReference"/>
        </w:rPr>
        <w:annotationRef/>
      </w:r>
      <w:r>
        <w:t>This is redundant, you mention all of this in the list</w:t>
      </w:r>
    </w:p>
  </w:comment>
  <w:comment w:id="27" w:author="Sasser, Mindy T." w:date="2019-08-08T14:38:00Z" w:initials="SMT">
    <w:p w:rsidR="00F45E33" w:rsidRDefault="00F45E33">
      <w:pPr>
        <w:pStyle w:val="CommentText"/>
      </w:pPr>
      <w:r>
        <w:rPr>
          <w:rStyle w:val="CommentReference"/>
        </w:rPr>
        <w:annotationRef/>
      </w:r>
      <w:r>
        <w:t>This isn’t a legitimate field name…</w:t>
      </w:r>
    </w:p>
  </w:comment>
  <w:comment w:id="36" w:author="Sasser, Mindy T." w:date="2019-08-08T14:44:00Z" w:initials="SMT">
    <w:p w:rsidR="00873FA3" w:rsidRDefault="00873FA3">
      <w:pPr>
        <w:pStyle w:val="CommentText"/>
      </w:pPr>
      <w:r>
        <w:rPr>
          <w:rStyle w:val="CommentReference"/>
        </w:rPr>
        <w:annotationRef/>
      </w:r>
      <w:r>
        <w:t>Can you reword this so that it is clear we are talking about joining a table to itself?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480F"/>
    <w:multiLevelType w:val="multilevel"/>
    <w:tmpl w:val="417A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21354"/>
    <w:multiLevelType w:val="multilevel"/>
    <w:tmpl w:val="78BA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562A2"/>
    <w:multiLevelType w:val="multilevel"/>
    <w:tmpl w:val="6D36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26838"/>
    <w:multiLevelType w:val="multilevel"/>
    <w:tmpl w:val="D154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82EB4"/>
    <w:multiLevelType w:val="multilevel"/>
    <w:tmpl w:val="D49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85590"/>
    <w:multiLevelType w:val="multilevel"/>
    <w:tmpl w:val="6604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F561E"/>
    <w:multiLevelType w:val="multilevel"/>
    <w:tmpl w:val="F172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C3CAC"/>
    <w:multiLevelType w:val="multilevel"/>
    <w:tmpl w:val="C806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664D8"/>
    <w:multiLevelType w:val="multilevel"/>
    <w:tmpl w:val="1F16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D0536"/>
    <w:multiLevelType w:val="multilevel"/>
    <w:tmpl w:val="2E48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F0605"/>
    <w:multiLevelType w:val="multilevel"/>
    <w:tmpl w:val="50B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636FC"/>
    <w:multiLevelType w:val="multilevel"/>
    <w:tmpl w:val="5E1A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47EE2"/>
    <w:multiLevelType w:val="multilevel"/>
    <w:tmpl w:val="0A1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996676"/>
    <w:multiLevelType w:val="multilevel"/>
    <w:tmpl w:val="095A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13"/>
    <w:lvlOverride w:ilvl="0">
      <w:startOverride w:val="1"/>
    </w:lvlOverride>
  </w:num>
  <w:num w:numId="3">
    <w:abstractNumId w:val="6"/>
    <w:lvlOverride w:ilvl="0">
      <w:startOverride w:val="1"/>
    </w:lvlOverride>
  </w:num>
  <w:num w:numId="4">
    <w:abstractNumId w:val="0"/>
    <w:lvlOverride w:ilvl="0">
      <w:startOverride w:val="1"/>
    </w:lvlOverride>
  </w:num>
  <w:num w:numId="5">
    <w:abstractNumId w:val="8"/>
    <w:lvlOverride w:ilvl="0">
      <w:startOverride w:val="4"/>
    </w:lvlOverride>
  </w:num>
  <w:num w:numId="6">
    <w:abstractNumId w:val="4"/>
    <w:lvlOverride w:ilvl="0">
      <w:startOverride w:val="5"/>
    </w:lvlOverride>
  </w:num>
  <w:num w:numId="7">
    <w:abstractNumId w:val="2"/>
    <w:lvlOverride w:ilvl="0">
      <w:startOverride w:val="6"/>
    </w:lvlOverride>
  </w:num>
  <w:num w:numId="8">
    <w:abstractNumId w:val="3"/>
    <w:lvlOverride w:ilvl="0">
      <w:startOverride w:val="1"/>
    </w:lvlOverride>
  </w:num>
  <w:num w:numId="9">
    <w:abstractNumId w:val="10"/>
    <w:lvlOverride w:ilvl="0">
      <w:startOverride w:val="1"/>
    </w:lvlOverride>
  </w:num>
  <w:num w:numId="10">
    <w:abstractNumId w:val="1"/>
    <w:lvlOverride w:ilvl="0">
      <w:startOverride w:val="1"/>
    </w:lvlOverride>
  </w:num>
  <w:num w:numId="11">
    <w:abstractNumId w:val="12"/>
    <w:lvlOverride w:ilvl="0">
      <w:startOverride w:val="1"/>
    </w:lvlOverride>
  </w:num>
  <w:num w:numId="12">
    <w:abstractNumId w:val="11"/>
    <w:lvlOverride w:ilvl="0">
      <w:startOverride w:val="4"/>
    </w:lvlOverride>
  </w:num>
  <w:num w:numId="13">
    <w:abstractNumId w:val="7"/>
    <w:lvlOverride w:ilvl="0">
      <w:startOverride w:val="5"/>
    </w:lvlOverride>
  </w:num>
  <w:num w:numId="14">
    <w:abstractNumId w:val="9"/>
    <w:lvlOverride w:ilvl="0">
      <w:startOverride w:val="6"/>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ser, Mindy T.">
    <w15:presenceInfo w15:providerId="AD" w15:userId="S-1-5-21-623422083-3243881652-1822857501-668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B0"/>
    <w:rsid w:val="0022207C"/>
    <w:rsid w:val="0052063F"/>
    <w:rsid w:val="005D7EB0"/>
    <w:rsid w:val="006440C4"/>
    <w:rsid w:val="006E589F"/>
    <w:rsid w:val="00873FA3"/>
    <w:rsid w:val="00B25BD9"/>
    <w:rsid w:val="00E02D80"/>
    <w:rsid w:val="00F10C70"/>
    <w:rsid w:val="00F4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DF2C"/>
  <w15:chartTrackingRefBased/>
  <w15:docId w15:val="{D0D22FA3-E71B-40D3-BCE8-1BEB253B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2207C"/>
    <w:rPr>
      <w:sz w:val="16"/>
      <w:szCs w:val="16"/>
    </w:rPr>
  </w:style>
  <w:style w:type="paragraph" w:styleId="CommentText">
    <w:name w:val="annotation text"/>
    <w:basedOn w:val="Normal"/>
    <w:link w:val="CommentTextChar"/>
    <w:uiPriority w:val="99"/>
    <w:semiHidden/>
    <w:unhideWhenUsed/>
    <w:rsid w:val="0022207C"/>
    <w:pPr>
      <w:spacing w:line="240" w:lineRule="auto"/>
    </w:pPr>
    <w:rPr>
      <w:sz w:val="20"/>
      <w:szCs w:val="20"/>
    </w:rPr>
  </w:style>
  <w:style w:type="character" w:customStyle="1" w:styleId="CommentTextChar">
    <w:name w:val="Comment Text Char"/>
    <w:basedOn w:val="DefaultParagraphFont"/>
    <w:link w:val="CommentText"/>
    <w:uiPriority w:val="99"/>
    <w:semiHidden/>
    <w:rsid w:val="0022207C"/>
    <w:rPr>
      <w:sz w:val="20"/>
      <w:szCs w:val="20"/>
    </w:rPr>
  </w:style>
  <w:style w:type="paragraph" w:styleId="CommentSubject">
    <w:name w:val="annotation subject"/>
    <w:basedOn w:val="CommentText"/>
    <w:next w:val="CommentText"/>
    <w:link w:val="CommentSubjectChar"/>
    <w:uiPriority w:val="99"/>
    <w:semiHidden/>
    <w:unhideWhenUsed/>
    <w:rsid w:val="0022207C"/>
    <w:rPr>
      <w:b/>
      <w:bCs/>
    </w:rPr>
  </w:style>
  <w:style w:type="character" w:customStyle="1" w:styleId="CommentSubjectChar">
    <w:name w:val="Comment Subject Char"/>
    <w:basedOn w:val="CommentTextChar"/>
    <w:link w:val="CommentSubject"/>
    <w:uiPriority w:val="99"/>
    <w:semiHidden/>
    <w:rsid w:val="0022207C"/>
    <w:rPr>
      <w:b/>
      <w:bCs/>
      <w:sz w:val="20"/>
      <w:szCs w:val="20"/>
    </w:rPr>
  </w:style>
  <w:style w:type="paragraph" w:styleId="BalloonText">
    <w:name w:val="Balloon Text"/>
    <w:basedOn w:val="Normal"/>
    <w:link w:val="BalloonTextChar"/>
    <w:uiPriority w:val="99"/>
    <w:semiHidden/>
    <w:unhideWhenUsed/>
    <w:rsid w:val="00222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78281">
      <w:bodyDiv w:val="1"/>
      <w:marLeft w:val="0"/>
      <w:marRight w:val="0"/>
      <w:marTop w:val="0"/>
      <w:marBottom w:val="0"/>
      <w:divBdr>
        <w:top w:val="none" w:sz="0" w:space="0" w:color="auto"/>
        <w:left w:val="none" w:sz="0" w:space="0" w:color="auto"/>
        <w:bottom w:val="none" w:sz="0" w:space="0" w:color="auto"/>
        <w:right w:val="none" w:sz="0" w:space="0" w:color="auto"/>
      </w:divBdr>
      <w:divsChild>
        <w:div w:id="1801804644">
          <w:marLeft w:val="0"/>
          <w:marRight w:val="0"/>
          <w:marTop w:val="0"/>
          <w:marBottom w:val="0"/>
          <w:divBdr>
            <w:top w:val="none" w:sz="0" w:space="0" w:color="auto"/>
            <w:left w:val="none" w:sz="0" w:space="0" w:color="auto"/>
            <w:bottom w:val="none" w:sz="0" w:space="0" w:color="auto"/>
            <w:right w:val="none" w:sz="0" w:space="0" w:color="auto"/>
          </w:divBdr>
          <w:divsChild>
            <w:div w:id="2059864501">
              <w:marLeft w:val="0"/>
              <w:marRight w:val="0"/>
              <w:marTop w:val="0"/>
              <w:marBottom w:val="0"/>
              <w:divBdr>
                <w:top w:val="none" w:sz="0" w:space="0" w:color="auto"/>
                <w:left w:val="none" w:sz="0" w:space="0" w:color="auto"/>
                <w:bottom w:val="none" w:sz="0" w:space="0" w:color="auto"/>
                <w:right w:val="none" w:sz="0" w:space="0" w:color="auto"/>
              </w:divBdr>
              <w:divsChild>
                <w:div w:id="13500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4788">
      <w:bodyDiv w:val="1"/>
      <w:marLeft w:val="0"/>
      <w:marRight w:val="0"/>
      <w:marTop w:val="0"/>
      <w:marBottom w:val="0"/>
      <w:divBdr>
        <w:top w:val="none" w:sz="0" w:space="0" w:color="auto"/>
        <w:left w:val="none" w:sz="0" w:space="0" w:color="auto"/>
        <w:bottom w:val="none" w:sz="0" w:space="0" w:color="auto"/>
        <w:right w:val="none" w:sz="0" w:space="0" w:color="auto"/>
      </w:divBdr>
      <w:divsChild>
        <w:div w:id="79956410">
          <w:marLeft w:val="0"/>
          <w:marRight w:val="0"/>
          <w:marTop w:val="0"/>
          <w:marBottom w:val="0"/>
          <w:divBdr>
            <w:top w:val="none" w:sz="0" w:space="0" w:color="auto"/>
            <w:left w:val="none" w:sz="0" w:space="0" w:color="auto"/>
            <w:bottom w:val="none" w:sz="0" w:space="0" w:color="auto"/>
            <w:right w:val="none" w:sz="0" w:space="0" w:color="auto"/>
          </w:divBdr>
          <w:divsChild>
            <w:div w:id="696080163">
              <w:marLeft w:val="0"/>
              <w:marRight w:val="0"/>
              <w:marTop w:val="0"/>
              <w:marBottom w:val="0"/>
              <w:divBdr>
                <w:top w:val="none" w:sz="0" w:space="0" w:color="auto"/>
                <w:left w:val="none" w:sz="0" w:space="0" w:color="auto"/>
                <w:bottom w:val="none" w:sz="0" w:space="0" w:color="auto"/>
                <w:right w:val="none" w:sz="0" w:space="0" w:color="auto"/>
              </w:divBdr>
              <w:divsChild>
                <w:div w:id="20861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564E1781FA9742A296C2D81AA4CABD" ma:contentTypeVersion="10" ma:contentTypeDescription="Create a new document." ma:contentTypeScope="" ma:versionID="72d1a6be6f8b6480340805760416fd44">
  <xsd:schema xmlns:xsd="http://www.w3.org/2001/XMLSchema" xmlns:xs="http://www.w3.org/2001/XMLSchema" xmlns:p="http://schemas.microsoft.com/office/2006/metadata/properties" xmlns:ns3="55ea43e5-d905-4753-80a9-c09ffd824407" targetNamespace="http://schemas.microsoft.com/office/2006/metadata/properties" ma:root="true" ma:fieldsID="6e2b4d30c06db3f5a88e2602ff13479c" ns3:_="">
    <xsd:import namespace="55ea43e5-d905-4753-80a9-c09ffd82440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a43e5-d905-4753-80a9-c09ffd824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EB445-2AF0-4E99-907D-BB9EFCFCE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a43e5-d905-4753-80a9-c09ffd824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891CC-D683-4C48-B3E7-0350A07FC0A5}">
  <ds:schemaRefs>
    <ds:schemaRef ds:uri="http://schemas.microsoft.com/sharepoint/v3/contenttype/forms"/>
  </ds:schemaRefs>
</ds:datastoreItem>
</file>

<file path=customXml/itemProps3.xml><?xml version="1.0" encoding="utf-8"?>
<ds:datastoreItem xmlns:ds="http://schemas.openxmlformats.org/officeDocument/2006/customXml" ds:itemID="{6DBD75E1-D16C-4077-8A97-8654113BB6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Baycare Heatlh Systems</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Sasser, Mindy T.</cp:lastModifiedBy>
  <cp:revision>2</cp:revision>
  <dcterms:created xsi:type="dcterms:W3CDTF">2019-08-08T18:45:00Z</dcterms:created>
  <dcterms:modified xsi:type="dcterms:W3CDTF">2019-08-08T18:45:00Z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0x01010000564E1781FA9742A296C2D81AA4CABD</vt:lpwstr>
  </property>
</Properties>
</file>