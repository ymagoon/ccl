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2.1 Extracting Data from a Database</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 Relational Database Management System (RDBMS) handles the way data in a database is stored, maintained, and retrieved. In the case of Cerner Millennium, Oracle SQL is the RDBMS. With that </w:t>
      </w:r>
      <w:del w:id="0" w:author="Sasser, Mindy T." w:date="2019-07-02T09:40:00Z">
        <w:r w:rsidRPr="005B4D9B" w:rsidDel="001770EA">
          <w:rPr>
            <w:rFonts w:ascii="Georgia" w:eastAsia="Times New Roman" w:hAnsi="Georgia" w:cs="Calibri"/>
          </w:rPr>
          <w:delText xml:space="preserve">being </w:delText>
        </w:r>
      </w:del>
      <w:r w:rsidRPr="005B4D9B">
        <w:rPr>
          <w:rFonts w:ascii="Georgia" w:eastAsia="Times New Roman" w:hAnsi="Georgia" w:cs="Calibri"/>
        </w:rPr>
        <w:t xml:space="preserve">said, you will likely never have to write true SQL (although CCL and SQL are astonishingly similar).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All Cerner Millennium applications use CCL to select from, insert into, update into, and delete data from the Millennium database. Any time you are looking at information in a front-end Millennium solution (e.g. </w:t>
      </w:r>
      <w:proofErr w:type="spellStart"/>
      <w:r w:rsidRPr="005B4D9B">
        <w:rPr>
          <w:rFonts w:ascii="Georgia" w:eastAsia="Times New Roman" w:hAnsi="Georgia" w:cs="Calibri"/>
        </w:rPr>
        <w:t>PowerChart</w:t>
      </w:r>
      <w:proofErr w:type="spellEnd"/>
      <w:r w:rsidRPr="005B4D9B">
        <w:rPr>
          <w:rFonts w:ascii="Georgia" w:eastAsia="Times New Roman" w:hAnsi="Georgia" w:cs="Calibri"/>
        </w:rPr>
        <w:t>, PHA Med Manager, or Order Result Viewer)</w:t>
      </w:r>
      <w:proofErr w:type="gramStart"/>
      <w:r w:rsidRPr="005B4D9B">
        <w:rPr>
          <w:rFonts w:ascii="Georgia" w:eastAsia="Times New Roman" w:hAnsi="Georgia" w:cs="Calibri"/>
        </w:rPr>
        <w:t>,</w:t>
      </w:r>
      <w:proofErr w:type="gramEnd"/>
      <w:r w:rsidRPr="005B4D9B">
        <w:rPr>
          <w:rFonts w:ascii="Georgia" w:eastAsia="Times New Roman" w:hAnsi="Georgia" w:cs="Calibri"/>
        </w:rPr>
        <w:t xml:space="preserve"> CCL was used to initially write that information to the database and used to display what you are seeing in the application.</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When you write and execute CCL, the query is converted and passed to the RDBMS (Oracle) in a form that </w:t>
      </w:r>
      <w:proofErr w:type="gramStart"/>
      <w:r w:rsidRPr="005B4D9B">
        <w:rPr>
          <w:rFonts w:ascii="Georgia" w:eastAsia="Times New Roman" w:hAnsi="Georgia" w:cs="Calibri"/>
        </w:rPr>
        <w:t>is understood</w:t>
      </w:r>
      <w:proofErr w:type="gramEnd"/>
      <w:r w:rsidRPr="005B4D9B">
        <w:rPr>
          <w:rFonts w:ascii="Georgia" w:eastAsia="Times New Roman" w:hAnsi="Georgia" w:cs="Calibri"/>
        </w:rPr>
        <w:t xml:space="preserve">. This will be an important concept when we get to </w:t>
      </w:r>
      <w:r w:rsidRPr="005B4D9B">
        <w:rPr>
          <w:rFonts w:ascii="Georgia" w:eastAsia="Times New Roman" w:hAnsi="Georgia" w:cs="Calibri"/>
          <w:highlight w:val="yellow"/>
        </w:rPr>
        <w:t>trace level logging</w:t>
      </w:r>
      <w:r w:rsidRPr="005B4D9B">
        <w:rPr>
          <w:rFonts w:ascii="Georgia" w:eastAsia="Times New Roman" w:hAnsi="Georgia" w:cs="Calibri"/>
        </w:rPr>
        <w:t xml:space="preserve">. </w:t>
      </w:r>
    </w:p>
    <w:p w:rsidR="005B4D9B" w:rsidRPr="005B4D9B" w:rsidRDefault="005B4D9B" w:rsidP="005B4D9B">
      <w:pPr>
        <w:spacing w:after="0" w:line="240" w:lineRule="auto"/>
        <w:rPr>
          <w:rFonts w:ascii="Georgia" w:eastAsia="Times New Roman" w:hAnsi="Georgia" w:cs="Calibri"/>
          <w:color w:val="595959"/>
          <w:sz w:val="18"/>
          <w:szCs w:val="18"/>
        </w:rPr>
      </w:pPr>
      <w:r w:rsidRPr="005B4D9B">
        <w:rPr>
          <w:rFonts w:ascii="Georgia" w:eastAsia="Times New Roman" w:hAnsi="Georgia" w:cs="Calibri"/>
          <w:color w:val="595959"/>
          <w:sz w:val="18"/>
          <w:szCs w:val="18"/>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There are two main ways to execute CCL. The first is with a CCL utility run from the back-end and the second is with an application you should already be slightly familiar with after the last chapter called Discern Visual Developer (</w:t>
      </w:r>
      <w:proofErr w:type="spellStart"/>
      <w:r w:rsidRPr="005B4D9B">
        <w:rPr>
          <w:rFonts w:ascii="Georgia" w:eastAsia="Times New Roman" w:hAnsi="Georgia" w:cs="Calibri"/>
        </w:rPr>
        <w:t>DVDev</w:t>
      </w:r>
      <w:proofErr w:type="spellEnd"/>
      <w:r w:rsidRPr="005B4D9B">
        <w:rPr>
          <w:rFonts w:ascii="Georgia" w:eastAsia="Times New Roman" w:hAnsi="Georgia" w:cs="Calibri"/>
        </w:rPr>
        <w:t xml:space="preserve">). Our primary focus over the remainder of the book will be on </w:t>
      </w:r>
      <w:proofErr w:type="spellStart"/>
      <w:r w:rsidRPr="005B4D9B">
        <w:rPr>
          <w:rFonts w:ascii="Georgia" w:eastAsia="Times New Roman" w:hAnsi="Georgia" w:cs="Calibri"/>
        </w:rPr>
        <w:t>DVDev</w:t>
      </w:r>
      <w:proofErr w:type="spellEnd"/>
      <w:r w:rsidRPr="005B4D9B">
        <w:rPr>
          <w:rFonts w:ascii="Georgia" w:eastAsia="Times New Roman" w:hAnsi="Georgia" w:cs="Calibri"/>
        </w:rPr>
        <w:t xml:space="preserve">. However, </w:t>
      </w:r>
      <w:del w:id="1" w:author="Sasser, Mindy T." w:date="2019-07-02T09:42:00Z">
        <w:r w:rsidRPr="005B4D9B" w:rsidDel="001770EA">
          <w:rPr>
            <w:rFonts w:ascii="Georgia" w:eastAsia="Times New Roman" w:hAnsi="Georgia" w:cs="Calibri"/>
          </w:rPr>
          <w:delText>there are several chapters that</w:delText>
        </w:r>
      </w:del>
      <w:ins w:id="2" w:author="Sasser, Mindy T." w:date="2019-07-02T09:42:00Z">
        <w:r w:rsidR="001770EA" w:rsidRPr="005B4D9B">
          <w:rPr>
            <w:rFonts w:ascii="Georgia" w:eastAsia="Times New Roman" w:hAnsi="Georgia" w:cs="Calibri"/>
          </w:rPr>
          <w:t>several chapters</w:t>
        </w:r>
      </w:ins>
      <w:r w:rsidRPr="005B4D9B">
        <w:rPr>
          <w:rFonts w:ascii="Georgia" w:eastAsia="Times New Roman" w:hAnsi="Georgia" w:cs="Calibri"/>
        </w:rPr>
        <w:t xml:space="preserve"> will cover the CCL utility in the backend.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2.2 Our First Query</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spellStart"/>
      <w:r w:rsidRPr="005B4D9B">
        <w:rPr>
          <w:rFonts w:ascii="Georgia" w:eastAsia="Times New Roman" w:hAnsi="Georgia" w:cs="Calibri"/>
        </w:rPr>
        <w:t>DVDev</w:t>
      </w:r>
      <w:proofErr w:type="spellEnd"/>
      <w:r w:rsidRPr="005B4D9B">
        <w:rPr>
          <w:rFonts w:ascii="Georgia" w:eastAsia="Times New Roman" w:hAnsi="Georgia" w:cs="Calibri"/>
        </w:rPr>
        <w:t xml:space="preserve"> is a front-end integrated development environment (IDE) that </w:t>
      </w:r>
      <w:del w:id="3" w:author="Sasser, Mindy T." w:date="2019-07-02T09:42:00Z">
        <w:r w:rsidRPr="005B4D9B" w:rsidDel="001770EA">
          <w:rPr>
            <w:rFonts w:ascii="Georgia" w:eastAsia="Times New Roman" w:hAnsi="Georgia" w:cs="Calibri"/>
          </w:rPr>
          <w:delText>can be</w:delText>
        </w:r>
      </w:del>
      <w:proofErr w:type="gramStart"/>
      <w:ins w:id="4" w:author="Sasser, Mindy T." w:date="2019-07-02T09:42:00Z">
        <w:r w:rsidR="001770EA">
          <w:rPr>
            <w:rFonts w:ascii="Georgia" w:eastAsia="Times New Roman" w:hAnsi="Georgia" w:cs="Calibri"/>
          </w:rPr>
          <w:t>is</w:t>
        </w:r>
      </w:ins>
      <w:r w:rsidRPr="005B4D9B">
        <w:rPr>
          <w:rFonts w:ascii="Georgia" w:eastAsia="Times New Roman" w:hAnsi="Georgia" w:cs="Calibri"/>
        </w:rPr>
        <w:t xml:space="preserve"> used</w:t>
      </w:r>
      <w:proofErr w:type="gramEnd"/>
      <w:r w:rsidRPr="005B4D9B">
        <w:rPr>
          <w:rFonts w:ascii="Georgia" w:eastAsia="Times New Roman" w:hAnsi="Georgia" w:cs="Calibri"/>
        </w:rPr>
        <w:t xml:space="preserve"> to create and edit CCL. It combines text editor functionality with Cerner's data dictionary and efficiency tools. It allows you to do table and code set lookups, review fields that exist on tables, build prompts, forms and layouts for reports, and </w:t>
      </w:r>
      <w:del w:id="5" w:author="Sasser, Mindy T." w:date="2019-07-02T09:43:00Z">
        <w:r w:rsidRPr="005B4D9B" w:rsidDel="001770EA">
          <w:rPr>
            <w:rFonts w:ascii="Georgia" w:eastAsia="Times New Roman" w:hAnsi="Georgia" w:cs="Calibri"/>
          </w:rPr>
          <w:delText>many other things</w:delText>
        </w:r>
      </w:del>
      <w:ins w:id="6" w:author="Sasser, Mindy T." w:date="2019-07-02T09:43:00Z">
        <w:r w:rsidR="001770EA">
          <w:rPr>
            <w:rFonts w:ascii="Georgia" w:eastAsia="Times New Roman" w:hAnsi="Georgia" w:cs="Calibri"/>
          </w:rPr>
          <w:t>more</w:t>
        </w:r>
      </w:ins>
      <w:r w:rsidRPr="005B4D9B">
        <w:rPr>
          <w:rFonts w:ascii="Georgia" w:eastAsia="Times New Roman" w:hAnsi="Georgia" w:cs="Calibri"/>
        </w:rPr>
        <w:t>.</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In your non-production environment, open up the application </w:t>
      </w:r>
      <w:r w:rsidRPr="005B4D9B">
        <w:rPr>
          <w:rFonts w:ascii="Georgia" w:eastAsia="Times New Roman" w:hAnsi="Georgia" w:cs="Calibri"/>
          <w:i/>
          <w:iCs/>
        </w:rPr>
        <w:t>DiscernVisualDeveloper.exe</w:t>
      </w:r>
      <w:r w:rsidRPr="005B4D9B">
        <w:rPr>
          <w:rFonts w:ascii="Georgia" w:eastAsia="Times New Roman" w:hAnsi="Georgia" w:cs="Calibri"/>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02CC4FF4" wp14:editId="4CB24305">
            <wp:extent cx="4572000" cy="3457575"/>
            <wp:effectExtent l="0" t="0" r="0" b="9525"/>
            <wp:docPr id="50" name="Picture 50" descr="Machine generated alternative text:&#10;File Edit &#10;Code View &#10;Code View &#10;Output &#10;Discern Visual Developer &#10;View Build Tools Reports Window Help &#10;NUM &#10;Request/RepIy Tables/FieIds &#10;Macros &#10;MYO 8134316 Lno, co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ile Edit &#10;Code View &#10;Code View &#10;Output &#10;Discern Visual Developer &#10;View Build Tools Reports Window Help &#10;NUM &#10;Request/RepIy Tables/FieIds &#10;Macros &#10;MYO 8134316 Lno, col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Once in the application, click on the while paper icon and then select </w:t>
      </w:r>
      <w:r w:rsidRPr="005B4D9B">
        <w:rPr>
          <w:rFonts w:ascii="Georgia" w:eastAsia="Times New Roman" w:hAnsi="Georgia" w:cs="Calibri"/>
          <w:i/>
          <w:iCs/>
        </w:rPr>
        <w:t>New (or just type Ctrl + N)</w:t>
      </w:r>
      <w:r w:rsidRPr="005B4D9B">
        <w:rPr>
          <w:rFonts w:ascii="Georgia" w:eastAsia="Times New Roman" w:hAnsi="Georgia" w:cs="Calibri"/>
        </w:rPr>
        <w:t xml:space="preserve">. Ensure Blank </w:t>
      </w:r>
      <w:proofErr w:type="gramStart"/>
      <w:r w:rsidRPr="005B4D9B">
        <w:rPr>
          <w:rFonts w:ascii="Georgia" w:eastAsia="Times New Roman" w:hAnsi="Georgia" w:cs="Calibri"/>
        </w:rPr>
        <w:t>is selected</w:t>
      </w:r>
      <w:proofErr w:type="gramEnd"/>
      <w:r w:rsidRPr="005B4D9B">
        <w:rPr>
          <w:rFonts w:ascii="Georgia" w:eastAsia="Times New Roman" w:hAnsi="Georgia" w:cs="Calibri"/>
        </w:rPr>
        <w:t xml:space="preserve"> as the </w:t>
      </w:r>
      <w:r w:rsidRPr="005B4D9B">
        <w:rPr>
          <w:rFonts w:ascii="Georgia" w:eastAsia="Times New Roman" w:hAnsi="Georgia" w:cs="Calibri"/>
          <w:i/>
          <w:iCs/>
        </w:rPr>
        <w:t>File Type</w:t>
      </w:r>
      <w:r w:rsidRPr="005B4D9B">
        <w:rPr>
          <w:rFonts w:ascii="Georgia" w:eastAsia="Times New Roman" w:hAnsi="Georgia" w:cs="Calibri"/>
        </w:rPr>
        <w:t xml:space="preserve"> and click </w:t>
      </w:r>
      <w:r w:rsidRPr="005B4D9B">
        <w:rPr>
          <w:rFonts w:ascii="Georgia" w:eastAsia="Times New Roman" w:hAnsi="Georgia" w:cs="Calibri"/>
          <w:i/>
          <w:iCs/>
        </w:rPr>
        <w:t>OK (or just press ENTER)</w:t>
      </w:r>
      <w:r w:rsidRPr="005B4D9B">
        <w:rPr>
          <w:rFonts w:ascii="Georgia" w:eastAsia="Times New Roman" w:hAnsi="Georgia" w:cs="Calibri"/>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commentRangeStart w:id="7"/>
      <w:r w:rsidRPr="005B4D9B">
        <w:rPr>
          <w:rFonts w:ascii="Calibri" w:eastAsia="Times New Roman" w:hAnsi="Calibri" w:cs="Calibri"/>
          <w:noProof/>
        </w:rPr>
        <w:drawing>
          <wp:inline distT="0" distB="0" distL="0" distR="0" wp14:anchorId="7323F1A5" wp14:editId="15FAD763">
            <wp:extent cx="781050" cy="1019175"/>
            <wp:effectExtent l="0" t="0" r="0" b="9525"/>
            <wp:docPr id="49" name="Picture 49" descr="Machine generated alternative text:&#10;File Ed- &#10;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ile Ed- &#10;c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019175"/>
                    </a:xfrm>
                    <a:prstGeom prst="rect">
                      <a:avLst/>
                    </a:prstGeom>
                    <a:noFill/>
                    <a:ln>
                      <a:noFill/>
                    </a:ln>
                  </pic:spPr>
                </pic:pic>
              </a:graphicData>
            </a:graphic>
          </wp:inline>
        </w:drawing>
      </w:r>
      <w:commentRangeEnd w:id="7"/>
      <w:r w:rsidR="001770EA">
        <w:rPr>
          <w:rStyle w:val="CommentReference"/>
        </w:rPr>
        <w:commentReference w:id="7"/>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Your gray background should turn white with a curser.</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highlight w:val="yellow"/>
        </w:rPr>
        <w:t>&lt;</w:t>
      </w:r>
      <w:proofErr w:type="gramStart"/>
      <w:r w:rsidRPr="005B4D9B">
        <w:rPr>
          <w:rFonts w:ascii="Georgia" w:eastAsia="Times New Roman" w:hAnsi="Georgia" w:cs="Calibri"/>
          <w:highlight w:val="yellow"/>
        </w:rPr>
        <w:t>label</w:t>
      </w:r>
      <w:proofErr w:type="gramEnd"/>
      <w:r w:rsidRPr="005B4D9B">
        <w:rPr>
          <w:rFonts w:ascii="Georgia" w:eastAsia="Times New Roman" w:hAnsi="Georgia" w:cs="Calibri"/>
          <w:highlight w:val="yellow"/>
        </w:rPr>
        <w:t xml:space="preserve"> diagram&gt;</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44FA3503" wp14:editId="2940B628">
            <wp:extent cx="4572000" cy="3448050"/>
            <wp:effectExtent l="0" t="0" r="0" b="0"/>
            <wp:docPr id="48" name="Picture 48" descr="Machine generated alternative text:&#10;File Edit &#10;Code View &#10;Code View &#10;Output &#10;Discern Visual Developer - 18134316 DVDI) &#10;View Build Tools Reports Window Help &#10;NUM &#10;Request/ Reply Tables/ Fields &#10;B134316 DVDI &#10;Macros &#10;MYO 8134316 Lnl, co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File Edit &#10;Code View &#10;Code View &#10;Output &#10;Discern Visual Developer - 18134316 DVDI) &#10;View Build Tools Reports Window Help &#10;NUM &#10;Request/ Reply Tables/ Fields &#10;B134316 DVDI &#10;Macros &#10;MYO 8134316 Lnl, col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There are a number of </w:t>
      </w:r>
      <w:del w:id="8" w:author="Sasser, Mindy T." w:date="2019-07-02T09:44:00Z">
        <w:r w:rsidRPr="005B4D9B" w:rsidDel="001770EA">
          <w:rPr>
            <w:rFonts w:ascii="Georgia" w:eastAsia="Times New Roman" w:hAnsi="Georgia" w:cs="Calibri"/>
          </w:rPr>
          <w:delText>built in</w:delText>
        </w:r>
      </w:del>
      <w:ins w:id="9" w:author="Sasser, Mindy T." w:date="2019-07-02T09:44:00Z">
        <w:r w:rsidR="001770EA" w:rsidRPr="005B4D9B">
          <w:rPr>
            <w:rFonts w:ascii="Georgia" w:eastAsia="Times New Roman" w:hAnsi="Georgia" w:cs="Calibri"/>
          </w:rPr>
          <w:t>built-in</w:t>
        </w:r>
      </w:ins>
      <w:r w:rsidRPr="005B4D9B">
        <w:rPr>
          <w:rFonts w:ascii="Georgia" w:eastAsia="Times New Roman" w:hAnsi="Georgia" w:cs="Calibri"/>
        </w:rPr>
        <w:t xml:space="preserve"> tools in </w:t>
      </w:r>
      <w:proofErr w:type="spellStart"/>
      <w:r w:rsidRPr="005B4D9B">
        <w:rPr>
          <w:rFonts w:ascii="Georgia" w:eastAsia="Times New Roman" w:hAnsi="Georgia" w:cs="Calibri"/>
        </w:rPr>
        <w:t>DVDev</w:t>
      </w:r>
      <w:proofErr w:type="spellEnd"/>
      <w:r w:rsidRPr="005B4D9B">
        <w:rPr>
          <w:rFonts w:ascii="Georgia" w:eastAsia="Times New Roman" w:hAnsi="Georgia" w:cs="Calibri"/>
        </w:rPr>
        <w:t xml:space="preserve">. We will be using Query Builder quite frequently (you should already be familiar with it from the previous exercises) in the beginning, but by the end of this book you </w:t>
      </w:r>
      <w:proofErr w:type="gramStart"/>
      <w:r w:rsidRPr="005B4D9B">
        <w:rPr>
          <w:rFonts w:ascii="Georgia" w:eastAsia="Times New Roman" w:hAnsi="Georgia" w:cs="Calibri"/>
        </w:rPr>
        <w:t>shouldn't</w:t>
      </w:r>
      <w:proofErr w:type="gramEnd"/>
      <w:r w:rsidRPr="005B4D9B">
        <w:rPr>
          <w:rFonts w:ascii="Georgia" w:eastAsia="Times New Roman" w:hAnsi="Georgia" w:cs="Calibri"/>
        </w:rPr>
        <w:t xml:space="preserve"> </w:t>
      </w:r>
      <w:del w:id="10" w:author="Sasser, Mindy T." w:date="2019-07-02T09:45:00Z">
        <w:r w:rsidRPr="005B4D9B" w:rsidDel="001770EA">
          <w:rPr>
            <w:rFonts w:ascii="Georgia" w:eastAsia="Times New Roman" w:hAnsi="Georgia" w:cs="Calibri"/>
          </w:rPr>
          <w:delText xml:space="preserve">ever </w:delText>
        </w:r>
      </w:del>
      <w:r w:rsidRPr="005B4D9B">
        <w:rPr>
          <w:rFonts w:ascii="Georgia" w:eastAsia="Times New Roman" w:hAnsi="Georgia" w:cs="Calibri"/>
        </w:rPr>
        <w:t xml:space="preserve">need to use it. </w:t>
      </w:r>
      <w:del w:id="11" w:author="Sasser, Mindy T." w:date="2019-07-02T09:45:00Z">
        <w:r w:rsidRPr="005B4D9B" w:rsidDel="001770EA">
          <w:rPr>
            <w:rFonts w:ascii="Georgia" w:eastAsia="Times New Roman" w:hAnsi="Georgia" w:cs="Calibri"/>
          </w:rPr>
          <w:delText>It's</w:delText>
        </w:r>
      </w:del>
      <w:ins w:id="12" w:author="Sasser, Mindy T." w:date="2019-07-02T09:45:00Z">
        <w:r w:rsidR="001770EA" w:rsidRPr="005B4D9B">
          <w:rPr>
            <w:rFonts w:ascii="Georgia" w:eastAsia="Times New Roman" w:hAnsi="Georgia" w:cs="Calibri"/>
          </w:rPr>
          <w:t>It is</w:t>
        </w:r>
      </w:ins>
      <w:r w:rsidRPr="005B4D9B">
        <w:rPr>
          <w:rFonts w:ascii="Georgia" w:eastAsia="Times New Roman" w:hAnsi="Georgia" w:cs="Calibri"/>
        </w:rPr>
        <w:t xml:space="preserve"> much quicker to </w:t>
      </w:r>
      <w:del w:id="13" w:author="Sasser, Mindy T." w:date="2019-07-02T09:45:00Z">
        <w:r w:rsidRPr="005B4D9B" w:rsidDel="001770EA">
          <w:rPr>
            <w:rFonts w:ascii="Georgia" w:eastAsia="Times New Roman" w:hAnsi="Georgia" w:cs="Calibri"/>
          </w:rPr>
          <w:delText>free-hand</w:delText>
        </w:r>
      </w:del>
      <w:ins w:id="14" w:author="Sasser, Mindy T." w:date="2019-07-02T09:45:00Z">
        <w:r w:rsidR="001770EA" w:rsidRPr="005B4D9B">
          <w:rPr>
            <w:rFonts w:ascii="Georgia" w:eastAsia="Times New Roman" w:hAnsi="Georgia" w:cs="Calibri"/>
          </w:rPr>
          <w:t>free hand</w:t>
        </w:r>
      </w:ins>
      <w:r w:rsidRPr="005B4D9B">
        <w:rPr>
          <w:rFonts w:ascii="Georgia" w:eastAsia="Times New Roman" w:hAnsi="Georgia" w:cs="Calibri"/>
        </w:rPr>
        <w:t xml:space="preserve"> your queries (this comes with experience, of course).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4DD09E6A" wp14:editId="6CE1FE88">
            <wp:extent cx="2695575" cy="3495675"/>
            <wp:effectExtent l="0" t="0" r="9525" b="9525"/>
            <wp:docPr id="47" name="Picture 47" descr="Machine generated alternative text:&#10;Tools Reports Window &#10;Prompt Builder... &#10;Query Builder... &#10;Layout Builder... &#10;Record Builder... &#10;PowerNote Query Builder... &#10;Transfer Objects... &#10;Code Lookup... &#10;Add Variable... &#10;Add Subroutine... &#10;Add Code Values... &#10;Import Items... &#10;Record Quick Macro... &#10;Play Quick Macro &#10;Save Quick Macro &#10;Help &#10;Ctrl+Shift+H &#10;Ctrl+Shift+Q &#10;Ctrl+Shift+L &#10;Ctrl+Shift+ I &#10;Ctrl+Shift+2 &#10;Ctrl*F1 &#10;Ctrl*D &#10;Ctrl+8 &#10;Ctrl* 1 &#10;Ctrl+2 &#10;Ctrl*Shift+R &#10;Ctrl+Shif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Tools Reports Window &#10;Prompt Builder... &#10;Query Builder... &#10;Layout Builder... &#10;Record Builder... &#10;PowerNote Query Builder... &#10;Transfer Objects... &#10;Code Lookup... &#10;Add Variable... &#10;Add Subroutine... &#10;Add Code Values... &#10;Import Items... &#10;Record Quick Macro... &#10;Play Quick Macro &#10;Save Quick Macro &#10;Help &#10;Ctrl+Shift+H &#10;Ctrl+Shift+Q &#10;Ctrl+Shift+L &#10;Ctrl+Shift+ I &#10;Ctrl+Shift+2 &#10;Ctrl*F1 &#10;Ctrl*D &#10;Ctrl+8 &#10;Ctrl* 1 &#10;Ctrl+2 &#10;Ctrl*Shift+R &#10;Ctrl+Shift+P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34956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If you have ever learned a programming language, you know that one of the first applications you ever write, traditionally, is a "Hello World" application. There is no "beginner" way to do this in CCL, so we will suffice with a different introductory query.</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Type the following into your text window:</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i/>
          <w:iCs/>
        </w:rPr>
        <w:t>select</w:t>
      </w:r>
      <w:proofErr w:type="gramEnd"/>
      <w:r w:rsidRPr="005B4D9B">
        <w:rPr>
          <w:rFonts w:ascii="Georgia" w:eastAsia="Times New Roman" w:hAnsi="Georgia" w:cs="Calibri"/>
          <w:i/>
          <w:iCs/>
        </w:rPr>
        <w:t xml:space="preserve"> * from person with </w:t>
      </w:r>
      <w:proofErr w:type="spellStart"/>
      <w:r w:rsidRPr="005B4D9B">
        <w:rPr>
          <w:rFonts w:ascii="Georgia" w:eastAsia="Times New Roman" w:hAnsi="Georgia" w:cs="Calibri"/>
          <w:i/>
          <w:iCs/>
        </w:rPr>
        <w:t>maxrec</w:t>
      </w:r>
      <w:proofErr w:type="spellEnd"/>
      <w:r w:rsidRPr="005B4D9B">
        <w:rPr>
          <w:rFonts w:ascii="Georgia" w:eastAsia="Times New Roman" w:hAnsi="Georgia" w:cs="Calibri"/>
          <w:i/>
          <w:iCs/>
        </w:rPr>
        <w:t>=1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575A18AE" wp14:editId="1D202897">
            <wp:extent cx="4572000" cy="3571875"/>
            <wp:effectExtent l="0" t="0" r="0" b="9525"/>
            <wp:docPr id="46" name="Picture 46" descr="Machine generated alternative text:&#10;B134316 DVD4* &#10;select &#10;from person with maxrec—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B134316 DVD4* &#10;select &#10;from person with maxrec—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718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Now, type </w:t>
      </w:r>
      <w:r w:rsidRPr="005B4D9B">
        <w:rPr>
          <w:rFonts w:ascii="Georgia" w:eastAsia="Times New Roman" w:hAnsi="Georgia" w:cs="Calibri"/>
          <w:i/>
          <w:iCs/>
        </w:rPr>
        <w:t xml:space="preserve">CTRL + Q (or you can click on BUILD -&gt; Run Ad Hoc Query). </w:t>
      </w:r>
      <w:r w:rsidRPr="005B4D9B">
        <w:rPr>
          <w:rFonts w:ascii="Georgia" w:eastAsia="Times New Roman" w:hAnsi="Georgia" w:cs="Calibri"/>
        </w:rPr>
        <w:t xml:space="preserve">You should see a Query </w:t>
      </w:r>
      <w:proofErr w:type="spellStart"/>
      <w:r w:rsidRPr="005B4D9B">
        <w:rPr>
          <w:rFonts w:ascii="Georgia" w:eastAsia="Times New Roman" w:hAnsi="Georgia" w:cs="Calibri"/>
        </w:rPr>
        <w:t>Ouput</w:t>
      </w:r>
      <w:proofErr w:type="spellEnd"/>
      <w:r w:rsidRPr="005B4D9B">
        <w:rPr>
          <w:rFonts w:ascii="Georgia" w:eastAsia="Times New Roman" w:hAnsi="Georgia" w:cs="Calibri"/>
        </w:rPr>
        <w:t xml:space="preserve"> - Ad Hoc Query window appear with a single record from the PERSON table! Congratulations on your first query!</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3671B2B0" wp14:editId="37CEC75E">
            <wp:extent cx="4572000" cy="571500"/>
            <wp:effectExtent l="0" t="0" r="0" b="0"/>
            <wp:docPr id="45" name="Picture 45" descr="Machine generated alternative text:&#10;Edit Query &#10;PERSON ID &#10;UPDT CNT &#10;UPDT ID &#10;590623 . oo &#10;UPDT &#10;TASK &#10;15301 &#10;UPDT APPLCTX &#10;2075552874.00 &#10;ACTIVE I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Edit Query &#10;PERSON ID &#10;UPDT CNT &#10;UPDT ID &#10;590623 . oo &#10;UPDT &#10;TASK &#10;15301 &#10;UPDT APPLCTX &#10;2075552874.00 &#10;ACTIVE IN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71500"/>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rPr>
        <w:t>Let's</w:t>
      </w:r>
      <w:proofErr w:type="gramEnd"/>
      <w:r w:rsidRPr="005B4D9B">
        <w:rPr>
          <w:rFonts w:ascii="Georgia" w:eastAsia="Times New Roman" w:hAnsi="Georgia" w:cs="Calibri"/>
        </w:rPr>
        <w:t xml:space="preserve"> break down this basic query and analyze it.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This is our basic select statement. There are three bolded keywords (select, from, with) and three additional items (*, person, </w:t>
      </w:r>
      <w:proofErr w:type="spellStart"/>
      <w:r w:rsidRPr="005B4D9B">
        <w:rPr>
          <w:rFonts w:ascii="Georgia" w:eastAsia="Times New Roman" w:hAnsi="Georgia" w:cs="Calibri"/>
        </w:rPr>
        <w:t>maxrec</w:t>
      </w:r>
      <w:proofErr w:type="spellEnd"/>
      <w:r w:rsidRPr="005B4D9B">
        <w:rPr>
          <w:rFonts w:ascii="Georgia" w:eastAsia="Times New Roman" w:hAnsi="Georgia" w:cs="Calibri"/>
        </w:rPr>
        <w:t>=1).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i/>
          <w:iCs/>
        </w:rPr>
        <w:t>SELECT</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i/>
          <w:iCs/>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i/>
          <w:iCs/>
        </w:rPr>
        <w:t>FROM</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i/>
          <w:iCs/>
        </w:rPr>
        <w:t xml:space="preserve">  </w:t>
      </w:r>
      <w:proofErr w:type="gramStart"/>
      <w:r w:rsidRPr="005B4D9B">
        <w:rPr>
          <w:rFonts w:ascii="Georgia" w:eastAsia="Times New Roman" w:hAnsi="Georgia" w:cs="Calibri"/>
          <w:i/>
          <w:iCs/>
        </w:rPr>
        <w:t>person</w:t>
      </w:r>
      <w:proofErr w:type="gramEnd"/>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i/>
          <w:iCs/>
        </w:rPr>
        <w:t>WITH</w:t>
      </w:r>
      <w:r w:rsidRPr="005B4D9B">
        <w:rPr>
          <w:rFonts w:ascii="Georgia" w:eastAsia="Times New Roman" w:hAnsi="Georgia" w:cs="Calibri"/>
          <w:i/>
          <w:iCs/>
        </w:rPr>
        <w:t xml:space="preserve"> </w:t>
      </w:r>
      <w:proofErr w:type="spellStart"/>
      <w:r w:rsidRPr="005B4D9B">
        <w:rPr>
          <w:rFonts w:ascii="Georgia" w:eastAsia="Times New Roman" w:hAnsi="Georgia" w:cs="Calibri"/>
          <w:i/>
          <w:iCs/>
        </w:rPr>
        <w:t>maxrec</w:t>
      </w:r>
      <w:proofErr w:type="spellEnd"/>
      <w:r w:rsidRPr="005B4D9B">
        <w:rPr>
          <w:rFonts w:ascii="Georgia" w:eastAsia="Times New Roman" w:hAnsi="Georgia" w:cs="Calibri"/>
          <w:i/>
          <w:iCs/>
        </w:rPr>
        <w:t>=1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 select statement (our entire query) is how we retrieve data from the database. Our statement starts with a SELECT clause to denote this. There is an asterisk (*) in the SELECT clause. Everything we list here (we will see a list in a second) is data that will be returned from the query. </w:t>
      </w:r>
      <w:del w:id="15" w:author="Sasser, Mindy T." w:date="2019-07-02T09:47:00Z">
        <w:r w:rsidRPr="005B4D9B" w:rsidDel="001770EA">
          <w:rPr>
            <w:rFonts w:ascii="Georgia" w:eastAsia="Times New Roman" w:hAnsi="Georgia" w:cs="Calibri"/>
          </w:rPr>
          <w:delText xml:space="preserve">These are the fields from the table we want to see. </w:delText>
        </w:r>
      </w:del>
      <w:r w:rsidRPr="005B4D9B">
        <w:rPr>
          <w:rFonts w:ascii="Georgia" w:eastAsia="Times New Roman" w:hAnsi="Georgia" w:cs="Calibri"/>
        </w:rPr>
        <w:t xml:space="preserve">If you use a wildcard (*), then every field on the table is returned.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Following the SELECT clause is the FROM clause. The FROM clause contains all of the tables we are selecting from.</w:t>
      </w:r>
      <w:del w:id="16" w:author="Sasser, Mindy T." w:date="2019-07-02T09:48:00Z">
        <w:r w:rsidRPr="005B4D9B" w:rsidDel="001770EA">
          <w:rPr>
            <w:rFonts w:ascii="Georgia" w:eastAsia="Times New Roman" w:hAnsi="Georgia" w:cs="Calibri"/>
          </w:rPr>
          <w:delText xml:space="preserve"> </w:delText>
        </w:r>
      </w:del>
      <w:ins w:id="17" w:author="Sasser, Mindy T." w:date="2019-07-02T09:48:00Z">
        <w:r w:rsidR="001770EA">
          <w:rPr>
            <w:rFonts w:ascii="Georgia" w:eastAsia="Times New Roman" w:hAnsi="Georgia" w:cs="Calibri"/>
          </w:rPr>
          <w:t xml:space="preserve"> We are selecting data from the PERSON table.</w:t>
        </w:r>
      </w:ins>
      <w:del w:id="18" w:author="Sasser, Mindy T." w:date="2019-07-02T09:48:00Z">
        <w:r w:rsidRPr="005B4D9B" w:rsidDel="001770EA">
          <w:rPr>
            <w:rFonts w:ascii="Georgia" w:eastAsia="Times New Roman" w:hAnsi="Georgia" w:cs="Calibri"/>
          </w:rPr>
          <w:delText>PERSON is the name of the table we are selecting from</w:delText>
        </w:r>
      </w:del>
      <w:r w:rsidRPr="005B4D9B">
        <w:rPr>
          <w:rFonts w:ascii="Georgia" w:eastAsia="Times New Roman" w:hAnsi="Georgia" w:cs="Calibri"/>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Lastly, we have a WITH clause. The WITH keyword denotes control options - optional parameters we can apply to our query. One of these parameters is "</w:t>
      </w:r>
      <w:proofErr w:type="spellStart"/>
      <w:r w:rsidRPr="005B4D9B">
        <w:rPr>
          <w:rFonts w:ascii="Georgia" w:eastAsia="Times New Roman" w:hAnsi="Georgia" w:cs="Calibri"/>
        </w:rPr>
        <w:t>maxrec</w:t>
      </w:r>
      <w:proofErr w:type="spellEnd"/>
      <w:r w:rsidRPr="005B4D9B">
        <w:rPr>
          <w:rFonts w:ascii="Georgia" w:eastAsia="Times New Roman" w:hAnsi="Georgia" w:cs="Calibri"/>
        </w:rPr>
        <w:t xml:space="preserve">" which controls the number of records our query returns. It is set to </w:t>
      </w:r>
      <w:proofErr w:type="gramStart"/>
      <w:r w:rsidRPr="005B4D9B">
        <w:rPr>
          <w:rFonts w:ascii="Georgia" w:eastAsia="Times New Roman" w:hAnsi="Georgia" w:cs="Calibri"/>
        </w:rPr>
        <w:t>1</w:t>
      </w:r>
      <w:proofErr w:type="gramEnd"/>
      <w:r w:rsidRPr="005B4D9B">
        <w:rPr>
          <w:rFonts w:ascii="Georgia" w:eastAsia="Times New Roman" w:hAnsi="Georgia" w:cs="Calibri"/>
        </w:rPr>
        <w:t xml:space="preserve"> because otherwise you would see every patient in your environment.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You always want to add control parameters, especially in a production environment, when you run a query for the first couple of times until you know it is working.</w:t>
      </w:r>
      <w:r w:rsidRPr="005B4D9B">
        <w:rPr>
          <w:rFonts w:ascii="Georgia" w:eastAsia="Times New Roman" w:hAnsi="Georgia" w:cs="Calibri"/>
        </w:rPr>
        <w:t xml:space="preserve"> There is a 100% chance that you will eventually write a query that takes 10 minutes to run. It is inevitable. I still do it.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Depending on how your environment is set up, this can just be </w:t>
      </w:r>
      <w:del w:id="19" w:author="Sasser, Mindy T." w:date="2019-07-02T09:51:00Z">
        <w:r w:rsidRPr="005B4D9B" w:rsidDel="00B779C3">
          <w:rPr>
            <w:rFonts w:ascii="Georgia" w:eastAsia="Times New Roman" w:hAnsi="Georgia" w:cs="Calibri"/>
          </w:rPr>
          <w:delText>really annoying</w:delText>
        </w:r>
      </w:del>
      <w:ins w:id="20" w:author="Sasser, Mindy T." w:date="2019-07-02T09:51:00Z">
        <w:r w:rsidR="00B779C3" w:rsidRPr="005B4D9B">
          <w:rPr>
            <w:rFonts w:ascii="Georgia" w:eastAsia="Times New Roman" w:hAnsi="Georgia" w:cs="Calibri"/>
          </w:rPr>
          <w:t>annoying</w:t>
        </w:r>
      </w:ins>
      <w:r w:rsidRPr="005B4D9B">
        <w:rPr>
          <w:rFonts w:ascii="Georgia" w:eastAsia="Times New Roman" w:hAnsi="Georgia" w:cs="Calibri"/>
        </w:rPr>
        <w:t xml:space="preserve"> and a waste of time, or it could prevent processing on </w:t>
      </w:r>
      <w:r w:rsidRPr="005B4D9B">
        <w:rPr>
          <w:rFonts w:ascii="Georgia" w:eastAsia="Times New Roman" w:hAnsi="Georgia" w:cs="Calibri"/>
          <w:highlight w:val="yellow"/>
        </w:rPr>
        <w:t>server 56/</w:t>
      </w:r>
      <w:del w:id="21" w:author="Sasser, Mindy T." w:date="2019-07-02T09:51:00Z">
        <w:r w:rsidRPr="005B4D9B" w:rsidDel="00B779C3">
          <w:rPr>
            <w:rFonts w:ascii="Georgia" w:eastAsia="Times New Roman" w:hAnsi="Georgia" w:cs="Calibri"/>
            <w:highlight w:val="yellow"/>
          </w:rPr>
          <w:delText>58</w:delText>
        </w:r>
        <w:r w:rsidRPr="005B4D9B" w:rsidDel="00B779C3">
          <w:rPr>
            <w:rFonts w:ascii="Georgia" w:eastAsia="Times New Roman" w:hAnsi="Georgia" w:cs="Calibri"/>
          </w:rPr>
          <w:delText xml:space="preserve"> which</w:delText>
        </w:r>
      </w:del>
      <w:ins w:id="22" w:author="Sasser, Mindy T." w:date="2019-07-02T09:51:00Z">
        <w:r w:rsidR="00B779C3" w:rsidRPr="005B4D9B">
          <w:rPr>
            <w:rFonts w:ascii="Georgia" w:eastAsia="Times New Roman" w:hAnsi="Georgia" w:cs="Calibri"/>
            <w:highlight w:val="yellow"/>
          </w:rPr>
          <w:t>58</w:t>
        </w:r>
        <w:r w:rsidR="00B779C3" w:rsidRPr="005B4D9B">
          <w:rPr>
            <w:rFonts w:ascii="Georgia" w:eastAsia="Times New Roman" w:hAnsi="Georgia" w:cs="Calibri"/>
          </w:rPr>
          <w:t>, which</w:t>
        </w:r>
      </w:ins>
      <w:r w:rsidRPr="005B4D9B">
        <w:rPr>
          <w:rFonts w:ascii="Georgia" w:eastAsia="Times New Roman" w:hAnsi="Georgia" w:cs="Calibri"/>
        </w:rPr>
        <w:t xml:space="preserve"> can affect other users.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If you happen to write a query that takes a very long time, the </w:t>
      </w:r>
      <w:r w:rsidRPr="005B4D9B">
        <w:rPr>
          <w:rFonts w:ascii="Georgia" w:eastAsia="Times New Roman" w:hAnsi="Georgia" w:cs="Calibri"/>
          <w:i/>
          <w:iCs/>
        </w:rPr>
        <w:t>Query Output</w:t>
      </w:r>
      <w:r w:rsidRPr="005B4D9B">
        <w:rPr>
          <w:rFonts w:ascii="Georgia" w:eastAsia="Times New Roman" w:hAnsi="Georgia" w:cs="Calibri"/>
        </w:rPr>
        <w:t xml:space="preserve"> window </w:t>
      </w:r>
      <w:proofErr w:type="gramStart"/>
      <w:r w:rsidRPr="005B4D9B">
        <w:rPr>
          <w:rFonts w:ascii="Georgia" w:eastAsia="Times New Roman" w:hAnsi="Georgia" w:cs="Calibri"/>
        </w:rPr>
        <w:t>won't</w:t>
      </w:r>
      <w:proofErr w:type="gramEnd"/>
      <w:r w:rsidRPr="005B4D9B">
        <w:rPr>
          <w:rFonts w:ascii="Georgia" w:eastAsia="Times New Roman" w:hAnsi="Georgia" w:cs="Calibri"/>
        </w:rPr>
        <w:t xml:space="preserve"> show any data and you will see </w:t>
      </w:r>
      <w:r w:rsidRPr="005B4D9B">
        <w:rPr>
          <w:rFonts w:ascii="Georgia" w:eastAsia="Times New Roman" w:hAnsi="Georgia" w:cs="Calibri"/>
          <w:i/>
          <w:iCs/>
        </w:rPr>
        <w:t>Executing Ad Hoc Query</w:t>
      </w:r>
      <w:r w:rsidRPr="005B4D9B">
        <w:rPr>
          <w:rFonts w:ascii="Georgia" w:eastAsia="Times New Roman" w:hAnsi="Georgia" w:cs="Calibri"/>
        </w:rPr>
        <w:t xml:space="preserve"> in the bottom left corner of the screen.</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42E0DDDB" wp14:editId="341F0720">
            <wp:extent cx="4105275" cy="1800225"/>
            <wp:effectExtent l="0" t="0" r="9525" b="9525"/>
            <wp:docPr id="44" name="Picture 44" descr="Machine generated alternative text:&#10;Task Edit View Help &#10;Edit Query &#10;Executin Ad Hoc 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ask Edit View Help &#10;Edit Query &#10;Executin Ad Hoc Qu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If this happens, click the X in the top right corner of the screen.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47AC052E" wp14:editId="53A00BE5">
            <wp:extent cx="4067175" cy="1628775"/>
            <wp:effectExtent l="0" t="0" r="9525" b="9525"/>
            <wp:docPr id="43" name="Picture 43" descr="Machine generated alternative text:&#10;Cannot close window while repot execution is in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Cannot close window while repot execution is in progre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16287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Click OK. Repeat </w:t>
      </w:r>
      <w:proofErr w:type="gramStart"/>
      <w:r w:rsidRPr="005B4D9B">
        <w:rPr>
          <w:rFonts w:ascii="Georgia" w:eastAsia="Times New Roman" w:hAnsi="Georgia" w:cs="Calibri"/>
        </w:rPr>
        <w:t>9</w:t>
      </w:r>
      <w:proofErr w:type="gramEnd"/>
      <w:r w:rsidRPr="005B4D9B">
        <w:rPr>
          <w:rFonts w:ascii="Georgia" w:eastAsia="Times New Roman" w:hAnsi="Georgia" w:cs="Calibri"/>
        </w:rPr>
        <w:t xml:space="preserve"> more times (10 total) and you will see the following window. Click Yes.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2D4FA1C2" wp14:editId="61976635">
            <wp:extent cx="4572000" cy="1609725"/>
            <wp:effectExtent l="0" t="0" r="0" b="9525"/>
            <wp:docPr id="42" name="Picture 42" descr="Machine generated alternative text:&#10;Discern Output Viewer &#10;Execution is taking a long time. Would you like to close this window? &#10;(Process will continue running until comple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Discern Output Viewer &#10;Execution is taking a long time. Would you like to close this window? &#10;(Process will continue running until comple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60972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Close the Query Output window so we can modify our query a little bit. Often times you </w:t>
      </w:r>
      <w:del w:id="23" w:author="Sasser, Mindy T." w:date="2019-07-02T09:51:00Z">
        <w:r w:rsidRPr="005B4D9B" w:rsidDel="00B779C3">
          <w:rPr>
            <w:rFonts w:ascii="Georgia" w:eastAsia="Times New Roman" w:hAnsi="Georgia" w:cs="Calibri"/>
          </w:rPr>
          <w:delText>won't</w:delText>
        </w:r>
      </w:del>
      <w:ins w:id="24" w:author="Sasser, Mindy T." w:date="2019-07-02T09:51:00Z">
        <w:r w:rsidR="00B779C3" w:rsidRPr="005B4D9B">
          <w:rPr>
            <w:rFonts w:ascii="Georgia" w:eastAsia="Times New Roman" w:hAnsi="Georgia" w:cs="Calibri"/>
          </w:rPr>
          <w:t>will not</w:t>
        </w:r>
      </w:ins>
      <w:r w:rsidRPr="005B4D9B">
        <w:rPr>
          <w:rFonts w:ascii="Georgia" w:eastAsia="Times New Roman" w:hAnsi="Georgia" w:cs="Calibri"/>
        </w:rPr>
        <w:t xml:space="preserve"> want to return every single field for a table. So, </w:t>
      </w:r>
      <w:proofErr w:type="gramStart"/>
      <w:r w:rsidRPr="005B4D9B">
        <w:rPr>
          <w:rFonts w:ascii="Georgia" w:eastAsia="Times New Roman" w:hAnsi="Georgia" w:cs="Calibri"/>
        </w:rPr>
        <w:t>let's</w:t>
      </w:r>
      <w:proofErr w:type="gramEnd"/>
      <w:r w:rsidRPr="005B4D9B">
        <w:rPr>
          <w:rFonts w:ascii="Georgia" w:eastAsia="Times New Roman" w:hAnsi="Georgia" w:cs="Calibri"/>
        </w:rPr>
        <w:t xml:space="preserve"> take a couple of the fields from the PERSON table and explicitly write them. Notice how after each field there is a comma. </w:t>
      </w:r>
      <w:ins w:id="25" w:author="Sasser, Mindy T." w:date="2019-07-02T09:52:00Z">
        <w:r w:rsidR="00B779C3">
          <w:rPr>
            <w:rFonts w:ascii="Georgia" w:eastAsia="Times New Roman" w:hAnsi="Georgia" w:cs="Calibri"/>
          </w:rPr>
          <w:t>Also note, i</w:t>
        </w:r>
      </w:ins>
      <w:del w:id="26" w:author="Sasser, Mindy T." w:date="2019-07-02T09:52:00Z">
        <w:r w:rsidRPr="005B4D9B" w:rsidDel="00B779C3">
          <w:rPr>
            <w:rFonts w:ascii="Georgia" w:eastAsia="Times New Roman" w:hAnsi="Georgia" w:cs="Calibri"/>
          </w:rPr>
          <w:delText>I</w:delText>
        </w:r>
      </w:del>
      <w:r w:rsidRPr="005B4D9B">
        <w:rPr>
          <w:rFonts w:ascii="Georgia" w:eastAsia="Times New Roman" w:hAnsi="Georgia" w:cs="Calibri"/>
        </w:rPr>
        <w:t xml:space="preserve">f there is more than one table name </w:t>
      </w:r>
      <w:proofErr w:type="gramStart"/>
      <w:r w:rsidRPr="005B4D9B">
        <w:rPr>
          <w:rFonts w:ascii="Georgia" w:eastAsia="Times New Roman" w:hAnsi="Georgia" w:cs="Calibri"/>
        </w:rPr>
        <w:t>listed,</w:t>
      </w:r>
      <w:proofErr w:type="gramEnd"/>
      <w:r w:rsidRPr="005B4D9B">
        <w:rPr>
          <w:rFonts w:ascii="Georgia" w:eastAsia="Times New Roman" w:hAnsi="Georgia" w:cs="Calibri"/>
        </w:rPr>
        <w:t xml:space="preserve"> you need a comma after each</w:t>
      </w:r>
      <w:ins w:id="27" w:author="Sasser, Mindy T." w:date="2019-07-02T09:52:00Z">
        <w:r w:rsidR="00B779C3">
          <w:rPr>
            <w:rFonts w:ascii="Georgia" w:eastAsia="Times New Roman" w:hAnsi="Georgia" w:cs="Calibri"/>
          </w:rPr>
          <w:t xml:space="preserve"> as well.</w:t>
        </w:r>
      </w:ins>
      <w:del w:id="28" w:author="Sasser, Mindy T." w:date="2019-07-02T09:52:00Z">
        <w:r w:rsidRPr="005B4D9B" w:rsidDel="00B779C3">
          <w:rPr>
            <w:rFonts w:ascii="Georgia" w:eastAsia="Times New Roman" w:hAnsi="Georgia" w:cs="Calibri"/>
          </w:rPr>
          <w:delText xml:space="preserve">. </w:delText>
        </w:r>
      </w:del>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i/>
          <w:iCs/>
        </w:rPr>
        <w:t>select</w:t>
      </w:r>
      <w:proofErr w:type="gramEnd"/>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i/>
          <w:iCs/>
        </w:rPr>
        <w:t xml:space="preserve">  </w:t>
      </w:r>
      <w:proofErr w:type="spellStart"/>
      <w:r w:rsidRPr="005B4D9B">
        <w:rPr>
          <w:rFonts w:ascii="Georgia" w:eastAsia="Times New Roman" w:hAnsi="Georgia" w:cs="Calibri"/>
          <w:i/>
          <w:iCs/>
        </w:rPr>
        <w:t>person_id</w:t>
      </w:r>
      <w:proofErr w:type="spellEnd"/>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i/>
          <w:iCs/>
        </w:rPr>
        <w:t xml:space="preserve">  , </w:t>
      </w:r>
      <w:proofErr w:type="spellStart"/>
      <w:r w:rsidRPr="005B4D9B">
        <w:rPr>
          <w:rFonts w:ascii="Georgia" w:eastAsia="Times New Roman" w:hAnsi="Georgia" w:cs="Calibri"/>
          <w:i/>
          <w:iCs/>
        </w:rPr>
        <w:t>name_full_formatted</w:t>
      </w:r>
      <w:proofErr w:type="spellEnd"/>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i/>
          <w:iCs/>
        </w:rPr>
        <w:t xml:space="preserve">  , </w:t>
      </w:r>
      <w:proofErr w:type="spellStart"/>
      <w:r w:rsidRPr="005B4D9B">
        <w:rPr>
          <w:rFonts w:ascii="Georgia" w:eastAsia="Times New Roman" w:hAnsi="Georgia" w:cs="Calibri"/>
          <w:i/>
          <w:iCs/>
        </w:rPr>
        <w:t>birth_dt_tm</w:t>
      </w:r>
      <w:proofErr w:type="spellEnd"/>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i/>
          <w:iCs/>
        </w:rPr>
        <w:t>from</w:t>
      </w:r>
      <w:proofErr w:type="gramEnd"/>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i/>
          <w:iCs/>
        </w:rPr>
        <w:t xml:space="preserve">  </w:t>
      </w:r>
      <w:proofErr w:type="gramStart"/>
      <w:r w:rsidRPr="005B4D9B">
        <w:rPr>
          <w:rFonts w:ascii="Georgia" w:eastAsia="Times New Roman" w:hAnsi="Georgia" w:cs="Calibri"/>
          <w:i/>
          <w:iCs/>
        </w:rPr>
        <w:t>person</w:t>
      </w:r>
      <w:proofErr w:type="gramEnd"/>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i/>
          <w:iCs/>
        </w:rPr>
        <w:t>with</w:t>
      </w:r>
      <w:proofErr w:type="gramEnd"/>
      <w:r w:rsidRPr="005B4D9B">
        <w:rPr>
          <w:rFonts w:ascii="Georgia" w:eastAsia="Times New Roman" w:hAnsi="Georgia" w:cs="Calibri"/>
          <w:i/>
          <w:iCs/>
        </w:rPr>
        <w:t xml:space="preserve"> </w:t>
      </w:r>
      <w:proofErr w:type="spellStart"/>
      <w:r w:rsidRPr="005B4D9B">
        <w:rPr>
          <w:rFonts w:ascii="Georgia" w:eastAsia="Times New Roman" w:hAnsi="Georgia" w:cs="Calibri"/>
          <w:i/>
          <w:iCs/>
        </w:rPr>
        <w:t>maxrec</w:t>
      </w:r>
      <w:proofErr w:type="spellEnd"/>
      <w:r w:rsidRPr="005B4D9B">
        <w:rPr>
          <w:rFonts w:ascii="Georgia" w:eastAsia="Times New Roman" w:hAnsi="Georgia" w:cs="Calibri"/>
          <w:i/>
          <w:iCs/>
        </w:rPr>
        <w:t>=1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commentRangeStart w:id="29"/>
      <w:r w:rsidRPr="005B4D9B">
        <w:rPr>
          <w:rFonts w:ascii="Calibri" w:eastAsia="Times New Roman" w:hAnsi="Calibri" w:cs="Calibri"/>
          <w:noProof/>
        </w:rPr>
        <w:drawing>
          <wp:inline distT="0" distB="0" distL="0" distR="0" wp14:anchorId="62FD6677" wp14:editId="70ED3D08">
            <wp:extent cx="4238625" cy="914400"/>
            <wp:effectExtent l="0" t="0" r="9525" b="0"/>
            <wp:docPr id="41" name="Picture 41" descr="Machine generated alternative text:&#10;Edit Query &#10;PERSON ID &#10;DT TM &#10;27310766. &#10;NAME FULL FORMATTED &#10;BIRTH &#10;Grue t ze &#10;S t ephan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Edit Query &#10;PERSON ID &#10;DT TM &#10;27310766. &#10;NAME FULL FORMATTED &#10;BIRTH &#10;Grue t ze &#10;S t ephani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914400"/>
                    </a:xfrm>
                    <a:prstGeom prst="rect">
                      <a:avLst/>
                    </a:prstGeom>
                    <a:noFill/>
                    <a:ln>
                      <a:noFill/>
                    </a:ln>
                  </pic:spPr>
                </pic:pic>
              </a:graphicData>
            </a:graphic>
          </wp:inline>
        </w:drawing>
      </w:r>
      <w:commentRangeEnd w:id="29"/>
      <w:r w:rsidR="00B779C3">
        <w:rPr>
          <w:rStyle w:val="CommentReference"/>
        </w:rPr>
        <w:commentReference w:id="29"/>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Since we explicitly listed three </w:t>
      </w:r>
      <w:proofErr w:type="gramStart"/>
      <w:r w:rsidRPr="005B4D9B">
        <w:rPr>
          <w:rFonts w:ascii="Georgia" w:eastAsia="Times New Roman" w:hAnsi="Georgia" w:cs="Calibri"/>
        </w:rPr>
        <w:t>fields</w:t>
      </w:r>
      <w:proofErr w:type="gramEnd"/>
      <w:r w:rsidRPr="005B4D9B">
        <w:rPr>
          <w:rFonts w:ascii="Georgia" w:eastAsia="Times New Roman" w:hAnsi="Georgia" w:cs="Calibri"/>
        </w:rPr>
        <w:t xml:space="preserve"> our query only returned three fields</w:t>
      </w:r>
      <w:ins w:id="30" w:author="Sasser, Mindy T." w:date="2019-07-02T09:53:00Z">
        <w:r w:rsidR="00B779C3">
          <w:rPr>
            <w:rFonts w:ascii="Georgia" w:eastAsia="Times New Roman" w:hAnsi="Georgia" w:cs="Calibri"/>
          </w:rPr>
          <w:t>.</w:t>
        </w:r>
      </w:ins>
      <w:del w:id="31" w:author="Sasser, Mindy T." w:date="2019-07-02T09:53:00Z">
        <w:r w:rsidRPr="005B4D9B" w:rsidDel="00B779C3">
          <w:rPr>
            <w:rFonts w:ascii="Georgia" w:eastAsia="Times New Roman" w:hAnsi="Georgia" w:cs="Calibri"/>
          </w:rPr>
          <w:delText>!</w:delText>
        </w:r>
      </w:del>
      <w:r w:rsidRPr="005B4D9B">
        <w:rPr>
          <w:rFonts w:ascii="Georgia" w:eastAsia="Times New Roman" w:hAnsi="Georgia" w:cs="Calibri"/>
        </w:rPr>
        <w:t xml:space="preserve"> Now, you wrote those fields because I told you to. Until you become familiar with the PERSON table, you </w:t>
      </w:r>
      <w:proofErr w:type="gramStart"/>
      <w:r w:rsidRPr="005B4D9B">
        <w:rPr>
          <w:rFonts w:ascii="Georgia" w:eastAsia="Times New Roman" w:hAnsi="Georgia" w:cs="Calibri"/>
        </w:rPr>
        <w:t>aren't</w:t>
      </w:r>
      <w:proofErr w:type="gramEnd"/>
      <w:r w:rsidRPr="005B4D9B">
        <w:rPr>
          <w:rFonts w:ascii="Georgia" w:eastAsia="Times New Roman" w:hAnsi="Georgia" w:cs="Calibri"/>
        </w:rPr>
        <w:t xml:space="preserve"> going to be able to remember all of the fields on this table. Therefore, </w:t>
      </w:r>
      <w:del w:id="32" w:author="Sasser, Mindy T." w:date="2019-07-02T09:53:00Z">
        <w:r w:rsidRPr="005B4D9B" w:rsidDel="00B779C3">
          <w:rPr>
            <w:rFonts w:ascii="Georgia" w:eastAsia="Times New Roman" w:hAnsi="Georgia" w:cs="Calibri"/>
          </w:rPr>
          <w:delText>you can either</w:delText>
        </w:r>
      </w:del>
      <w:ins w:id="33" w:author="Sasser, Mindy T." w:date="2019-07-02T09:53:00Z">
        <w:r w:rsidR="00B779C3" w:rsidRPr="005B4D9B">
          <w:rPr>
            <w:rFonts w:ascii="Georgia" w:eastAsia="Times New Roman" w:hAnsi="Georgia" w:cs="Calibri"/>
          </w:rPr>
          <w:t>either you can</w:t>
        </w:r>
      </w:ins>
      <w:r w:rsidRPr="005B4D9B">
        <w:rPr>
          <w:rFonts w:ascii="Georgia" w:eastAsia="Times New Roman" w:hAnsi="Georgia" w:cs="Calibri"/>
        </w:rPr>
        <w:t xml:space="preserve"> use the Query Builder, or</w:t>
      </w:r>
      <w:del w:id="34" w:author="Sasser, Mindy T." w:date="2019-07-02T09:53:00Z">
        <w:r w:rsidRPr="005B4D9B" w:rsidDel="00B779C3">
          <w:rPr>
            <w:rFonts w:ascii="Georgia" w:eastAsia="Times New Roman" w:hAnsi="Georgia" w:cs="Calibri"/>
          </w:rPr>
          <w:delText>,</w:delText>
        </w:r>
      </w:del>
      <w:r w:rsidRPr="005B4D9B">
        <w:rPr>
          <w:rFonts w:ascii="Georgia" w:eastAsia="Times New Roman" w:hAnsi="Georgia" w:cs="Calibri"/>
        </w:rPr>
        <w:t xml:space="preserve"> we can learn about aliases.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2.3 Adding Aliases</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Close the Query Output window so we can modify our query a little bit. Add the letter "p" after person. The letter(s) following a table name </w:t>
      </w:r>
      <w:proofErr w:type="gramStart"/>
      <w:r w:rsidRPr="005B4D9B">
        <w:rPr>
          <w:rFonts w:ascii="Georgia" w:eastAsia="Times New Roman" w:hAnsi="Georgia" w:cs="Calibri"/>
        </w:rPr>
        <w:t>is called</w:t>
      </w:r>
      <w:proofErr w:type="gramEnd"/>
      <w:r w:rsidRPr="005B4D9B">
        <w:rPr>
          <w:rFonts w:ascii="Georgia" w:eastAsia="Times New Roman" w:hAnsi="Georgia" w:cs="Calibri"/>
        </w:rPr>
        <w:t xml:space="preserve"> an </w:t>
      </w:r>
      <w:r w:rsidRPr="005B4D9B">
        <w:rPr>
          <w:rFonts w:ascii="Georgia" w:eastAsia="Times New Roman" w:hAnsi="Georgia" w:cs="Calibri"/>
          <w:b/>
          <w:bCs/>
        </w:rPr>
        <w:t>alias</w:t>
      </w:r>
      <w:r w:rsidRPr="005B4D9B">
        <w:rPr>
          <w:rFonts w:ascii="Georgia" w:eastAsia="Times New Roman" w:hAnsi="Georgia" w:cs="Calibri"/>
        </w:rPr>
        <w:t xml:space="preserve">. Any alphanumeric sequence </w:t>
      </w:r>
      <w:proofErr w:type="gramStart"/>
      <w:r w:rsidRPr="005B4D9B">
        <w:rPr>
          <w:rFonts w:ascii="Georgia" w:eastAsia="Times New Roman" w:hAnsi="Georgia" w:cs="Calibri"/>
        </w:rPr>
        <w:t>can be used</w:t>
      </w:r>
      <w:proofErr w:type="gramEnd"/>
      <w:r w:rsidRPr="005B4D9B">
        <w:rPr>
          <w:rFonts w:ascii="Georgia" w:eastAsia="Times New Roman" w:hAnsi="Georgia" w:cs="Calibri"/>
        </w:rPr>
        <w:t xml:space="preserve"> as an alias for a table. Aliases are useful for a number of reasons and required when two or more tables are listed (we will see this in Chapter 3).</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with</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maxrec</w:t>
      </w:r>
      <w:proofErr w:type="spellEnd"/>
      <w:r w:rsidRPr="005B4D9B">
        <w:rPr>
          <w:rFonts w:ascii="Calibri" w:eastAsia="Times New Roman" w:hAnsi="Calibri" w:cs="Calibri"/>
          <w:i/>
          <w:iCs/>
        </w:rPr>
        <w:t>=1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Add a new line after BIRTH_DT_TM to add a new field (</w:t>
      </w:r>
      <w:proofErr w:type="gramStart"/>
      <w:r w:rsidRPr="005B4D9B">
        <w:rPr>
          <w:rFonts w:ascii="Georgia" w:eastAsia="Times New Roman" w:hAnsi="Georgia" w:cs="Calibri"/>
        </w:rPr>
        <w:t>don't</w:t>
      </w:r>
      <w:proofErr w:type="gramEnd"/>
      <w:r w:rsidRPr="005B4D9B">
        <w:rPr>
          <w:rFonts w:ascii="Georgia" w:eastAsia="Times New Roman" w:hAnsi="Georgia" w:cs="Calibri"/>
        </w:rPr>
        <w:t xml:space="preserve"> forget your comma!) and type "p." As soon as you type the period you should see a window pop-up telling you the table fields </w:t>
      </w:r>
      <w:del w:id="35" w:author="Sasser, Mindy T." w:date="2019-07-02T09:54:00Z">
        <w:r w:rsidRPr="005B4D9B" w:rsidDel="00B779C3">
          <w:rPr>
            <w:rFonts w:ascii="Georgia" w:eastAsia="Times New Roman" w:hAnsi="Georgia" w:cs="Calibri"/>
          </w:rPr>
          <w:delText>haven't</w:delText>
        </w:r>
      </w:del>
      <w:ins w:id="36" w:author="Sasser, Mindy T." w:date="2019-07-02T09:54:00Z">
        <w:r w:rsidR="00B779C3" w:rsidRPr="005B4D9B">
          <w:rPr>
            <w:rFonts w:ascii="Georgia" w:eastAsia="Times New Roman" w:hAnsi="Georgia" w:cs="Calibri"/>
          </w:rPr>
          <w:t>have not</w:t>
        </w:r>
      </w:ins>
      <w:r w:rsidRPr="005B4D9B">
        <w:rPr>
          <w:rFonts w:ascii="Georgia" w:eastAsia="Times New Roman" w:hAnsi="Georgia" w:cs="Calibri"/>
        </w:rPr>
        <w:t xml:space="preserve"> been loaded. Click </w:t>
      </w:r>
      <w:r w:rsidRPr="005B4D9B">
        <w:rPr>
          <w:rFonts w:ascii="Georgia" w:eastAsia="Times New Roman" w:hAnsi="Georgia" w:cs="Calibri"/>
          <w:i/>
          <w:iCs/>
        </w:rPr>
        <w:t>Yes</w:t>
      </w:r>
      <w:r w:rsidRPr="005B4D9B">
        <w:rPr>
          <w:rFonts w:ascii="Georgia" w:eastAsia="Times New Roman" w:hAnsi="Georgia" w:cs="Calibri"/>
        </w:rPr>
        <w:t>.</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2E50DF03" wp14:editId="12E2499B">
            <wp:extent cx="3095625" cy="1485900"/>
            <wp:effectExtent l="0" t="0" r="9525" b="0"/>
            <wp:docPr id="40" name="Picture 40" descr="Machine generated alternative text:&#10;Tables fields not loaded &#10;T able fields have not been loaded &#10;Would you like to do this now? &#10;Don't ask me ag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Tables fields not loaded &#10;T able fields have not been loaded &#10;Would you like to do this now? &#10;Don't ask me agai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1485900"/>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Two things should have happened. The first is that you should see a scroll bar with a list of fields. You can navigate through this list by using either your mouse or the Up/</w:t>
      </w:r>
      <w:proofErr w:type="gramStart"/>
      <w:r w:rsidRPr="005B4D9B">
        <w:rPr>
          <w:rFonts w:ascii="Georgia" w:eastAsia="Times New Roman" w:hAnsi="Georgia" w:cs="Calibri"/>
        </w:rPr>
        <w:t>Down</w:t>
      </w:r>
      <w:proofErr w:type="gramEnd"/>
      <w:r w:rsidRPr="005B4D9B">
        <w:rPr>
          <w:rFonts w:ascii="Georgia" w:eastAsia="Times New Roman" w:hAnsi="Georgia" w:cs="Calibri"/>
        </w:rPr>
        <w:t xml:space="preserve"> arrow keys on your keyboard. Double clicking on a field name or pressing </w:t>
      </w:r>
      <w:r w:rsidRPr="005B4D9B">
        <w:rPr>
          <w:rFonts w:ascii="Georgia" w:eastAsia="Times New Roman" w:hAnsi="Georgia" w:cs="Calibri"/>
          <w:i/>
          <w:iCs/>
        </w:rPr>
        <w:t>Enter</w:t>
      </w:r>
      <w:r w:rsidRPr="005B4D9B">
        <w:rPr>
          <w:rFonts w:ascii="Georgia" w:eastAsia="Times New Roman" w:hAnsi="Georgia" w:cs="Calibri"/>
        </w:rPr>
        <w:t xml:space="preserve"> while it </w:t>
      </w:r>
      <w:proofErr w:type="gramStart"/>
      <w:r w:rsidRPr="005B4D9B">
        <w:rPr>
          <w:rFonts w:ascii="Georgia" w:eastAsia="Times New Roman" w:hAnsi="Georgia" w:cs="Calibri"/>
        </w:rPr>
        <w:t>is selected</w:t>
      </w:r>
      <w:proofErr w:type="gramEnd"/>
      <w:r w:rsidRPr="005B4D9B">
        <w:rPr>
          <w:rFonts w:ascii="Georgia" w:eastAsia="Times New Roman" w:hAnsi="Georgia" w:cs="Calibri"/>
        </w:rPr>
        <w:t xml:space="preserve"> will add it to your query.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6F8852A0" wp14:editId="13A46DA2">
            <wp:extent cx="2667000" cy="2105025"/>
            <wp:effectExtent l="0" t="0" r="0" b="9525"/>
            <wp:docPr id="39" name="Picture 39" descr="Machine generated alternative text:&#10;from &#10;per &#10;abs blith dt tm &#10;active ind &#10;active status cd &#10;active status dt tm &#10;active_status_prsnl id &#10;age_at death &#10;prec_mod flag &#10;unit cd &#10;archive env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from &#10;per &#10;abs blith dt tm &#10;active ind &#10;active status cd &#10;active status dt tm &#10;active_status_prsnl id &#10;age_at death &#10;prec_mod flag &#10;unit cd &#10;archive env i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10502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If you click away from your </w:t>
      </w:r>
      <w:proofErr w:type="gramStart"/>
      <w:r w:rsidRPr="005B4D9B">
        <w:rPr>
          <w:rFonts w:ascii="Georgia" w:eastAsia="Times New Roman" w:hAnsi="Georgia" w:cs="Calibri"/>
        </w:rPr>
        <w:t>query</w:t>
      </w:r>
      <w:proofErr w:type="gramEnd"/>
      <w:r w:rsidRPr="005B4D9B">
        <w:rPr>
          <w:rFonts w:ascii="Georgia" w:eastAsia="Times New Roman" w:hAnsi="Georgia" w:cs="Calibri"/>
        </w:rPr>
        <w:t xml:space="preserve"> you might lose your drop down. No need to fret - simply press </w:t>
      </w:r>
      <w:r w:rsidRPr="005B4D9B">
        <w:rPr>
          <w:rFonts w:ascii="Georgia" w:eastAsia="Times New Roman" w:hAnsi="Georgia" w:cs="Calibri"/>
          <w:i/>
          <w:iCs/>
        </w:rPr>
        <w:t>CTRL + Spacebar</w:t>
      </w:r>
      <w:r w:rsidRPr="005B4D9B">
        <w:rPr>
          <w:rFonts w:ascii="Georgia" w:eastAsia="Times New Roman" w:hAnsi="Georgia" w:cs="Calibri"/>
        </w:rPr>
        <w:t xml:space="preserve"> or simply delete the period and retype it and your dropdown will reappear.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5BD6AA7A" wp14:editId="68BDD854">
            <wp:extent cx="2047875" cy="1333500"/>
            <wp:effectExtent l="0" t="0" r="9525" b="0"/>
            <wp:docPr id="38" name="Picture 38" descr="Machine generated alternative text:&#10;select &#10;person id &#10;, name full formatted &#10;, birth dt tm &#10;from &#10;person p &#10;i th maxrec—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select &#10;person id &#10;, name full formatted &#10;, birth dt tm &#10;from &#10;person p &#10;i th maxrec—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1333500"/>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second thing that should have happened is the </w:t>
      </w:r>
      <w:r w:rsidRPr="005B4D9B">
        <w:rPr>
          <w:rFonts w:ascii="Georgia" w:eastAsia="Times New Roman" w:hAnsi="Georgia" w:cs="Calibri"/>
          <w:i/>
          <w:iCs/>
        </w:rPr>
        <w:t>Tables/Fields</w:t>
      </w:r>
      <w:r w:rsidRPr="005B4D9B">
        <w:rPr>
          <w:rFonts w:ascii="Georgia" w:eastAsia="Times New Roman" w:hAnsi="Georgia" w:cs="Calibri"/>
        </w:rPr>
        <w:t xml:space="preserve"> tab to the left of your text window </w:t>
      </w:r>
      <w:proofErr w:type="gramStart"/>
      <w:r w:rsidRPr="005B4D9B">
        <w:rPr>
          <w:rFonts w:ascii="Georgia" w:eastAsia="Times New Roman" w:hAnsi="Georgia" w:cs="Calibri"/>
        </w:rPr>
        <w:t>should be populated</w:t>
      </w:r>
      <w:proofErr w:type="gramEnd"/>
      <w:r w:rsidRPr="005B4D9B">
        <w:rPr>
          <w:rFonts w:ascii="Georgia" w:eastAsia="Times New Roman" w:hAnsi="Georgia" w:cs="Calibri"/>
        </w:rPr>
        <w:t xml:space="preserve"> with data.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5556E8F4" wp14:editId="6970AD42">
            <wp:extent cx="2971800" cy="3629025"/>
            <wp:effectExtent l="0" t="0" r="0" b="9525"/>
            <wp:docPr id="37" name="Picture 37" descr="Machine generated alternative text:&#10;Tables/ Fields &#10;v person &#10;Fields &#10;9 &#10;abs birth dt tm &#10;active ind &#10;active status cd &#10;active status &#10;dt tm &#10;active status &#10;prsnl id &#10;age_at_death &#10;prec_mod flag &#10;age_at_death &#10;unit cd &#10;archive env id &#10;archive status cd &#10;archive status dt tm &#10;autopsy_cd &#10;beg_effective dt tm &#10;birth dt cd &#10;Type &#10;d q8 &#10;Macros &#10;Code View Request/RepIy Tables/Fie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Tables/ Fields &#10;v person &#10;Fields &#10;9 &#10;abs birth dt tm &#10;active ind &#10;active status cd &#10;active status &#10;dt tm &#10;active status &#10;prsnl id &#10;age_at_death &#10;prec_mod flag &#10;age_at_death &#10;unit cd &#10;archive env id &#10;archive status cd &#10;archive status dt tm &#10;autopsy_cd &#10;beg_effective dt tm &#10;birth dt cd &#10;Type &#10;d q8 &#10;Macros &#10;Code View Request/RepIy Tables/FieId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362902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If you double click a field </w:t>
      </w:r>
      <w:proofErr w:type="gramStart"/>
      <w:r w:rsidRPr="005B4D9B">
        <w:rPr>
          <w:rFonts w:ascii="Georgia" w:eastAsia="Times New Roman" w:hAnsi="Georgia" w:cs="Calibri"/>
        </w:rPr>
        <w:t>name</w:t>
      </w:r>
      <w:proofErr w:type="gramEnd"/>
      <w:r w:rsidRPr="005B4D9B">
        <w:rPr>
          <w:rFonts w:ascii="Georgia" w:eastAsia="Times New Roman" w:hAnsi="Georgia" w:cs="Calibri"/>
        </w:rPr>
        <w:t xml:space="preserve"> its properties appear.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0233C24B" wp14:editId="214E3F7E">
            <wp:extent cx="3629025" cy="3057525"/>
            <wp:effectExtent l="0" t="0" r="9525" b="9525"/>
            <wp:docPr id="36" name="Picture 36" descr="Machine generated alternative text:&#10;T able Name: &#10;PERSON &#10;Description: &#10;-eld Properti &#10;Field Name: &#10;ACTIVE STATUS DT TM &#10;active status date and time &#10;D efinition: &#10;the date and time that the was set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T able Name: &#10;PERSON &#10;Description: &#10;-eld Properti &#10;Field Name: &#10;ACTIVE STATUS DT TM &#10;active status date and time &#10;D efinition: &#10;the date and time that the was set &#10;Clos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305752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alias you use and the table name </w:t>
      </w:r>
      <w:proofErr w:type="gramStart"/>
      <w:r w:rsidRPr="005B4D9B">
        <w:rPr>
          <w:rFonts w:ascii="Georgia" w:eastAsia="Times New Roman" w:hAnsi="Georgia" w:cs="Calibri"/>
        </w:rPr>
        <w:t>should be listed</w:t>
      </w:r>
      <w:proofErr w:type="gramEnd"/>
      <w:r w:rsidRPr="005B4D9B">
        <w:rPr>
          <w:rFonts w:ascii="Georgia" w:eastAsia="Times New Roman" w:hAnsi="Georgia" w:cs="Calibri"/>
        </w:rPr>
        <w:t xml:space="preserve"> above all of the fields.</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16B16F12" wp14:editId="15114AEE">
            <wp:extent cx="3562350" cy="485775"/>
            <wp:effectExtent l="0" t="0" r="0" b="9525"/>
            <wp:docPr id="35" name="Picture 35" descr="Machine generated alternative text:&#10;Tables/FieIds &#10;v per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Tables/FieIds &#10;v perso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4857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As you start to become more proficient at writing CCL and start using more tables, you can easily switch back and forth with the dropdown.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2FFEC562" wp14:editId="110D3AF7">
            <wp:extent cx="2390775" cy="1990725"/>
            <wp:effectExtent l="0" t="0" r="9525" b="9525"/>
            <wp:docPr id="34" name="Picture 34" descr="Machine generated alternative text:&#10;person &#10;accession order r &#10;ce result set link &#10;clinical event &#10;code value outbound &#10;container accession &#10;container event &#10;cqm fsieso_que &#10;cqm_oeninterface_que &#10;cqm_oeninterface tr I &#10;credential &#10;eem moh detail &#10;eem trans rel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person &#10;accession order r &#10;ce result set link &#10;clinical event &#10;code value outbound &#10;container accession &#10;container event &#10;cqm fsieso_que &#10;cqm_oeninterface_que &#10;cqm_oeninterface tr I &#10;credential &#10;eem moh detail &#10;eem trans relt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199072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Going forward, all of the examples in this book will use aliases and the Tables/Fields window to write queries because it is much faster. The sooner you get comfortable writing queries this way, the sooner you will become proficient at writing CCL. If you have any difficulty, you can always write queries in the Query Builder.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Exercise 2.1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Take our existing query (shown below) and modify it to use the alias p for the PERSON table.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with</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maxrec</w:t>
      </w:r>
      <w:proofErr w:type="spellEnd"/>
      <w:r w:rsidRPr="005B4D9B">
        <w:rPr>
          <w:rFonts w:ascii="Calibri" w:eastAsia="Times New Roman" w:hAnsi="Calibri" w:cs="Calibri"/>
          <w:i/>
          <w:iCs/>
        </w:rPr>
        <w:t>=1</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The easiest way to write queries is to start with the SELECT keyword and skip to the </w:t>
      </w:r>
      <w:ins w:id="37" w:author="Sasser, Mindy T." w:date="2019-08-08T13:21:00Z">
        <w:r w:rsidR="009C7561">
          <w:rPr>
            <w:rFonts w:ascii="Calibri" w:eastAsia="Times New Roman" w:hAnsi="Calibri" w:cs="Calibri"/>
          </w:rPr>
          <w:t>FROM</w:t>
        </w:r>
      </w:ins>
      <w:del w:id="38" w:author="Sasser, Mindy T." w:date="2019-08-08T13:21:00Z">
        <w:r w:rsidRPr="005B4D9B" w:rsidDel="009C7561">
          <w:rPr>
            <w:rFonts w:ascii="Calibri" w:eastAsia="Times New Roman" w:hAnsi="Calibri" w:cs="Calibri"/>
          </w:rPr>
          <w:delText>from</w:delText>
        </w:r>
      </w:del>
      <w:ins w:id="39" w:author="Sasser, Mindy T." w:date="2019-07-02T09:56:00Z">
        <w:r w:rsidR="00B779C3">
          <w:rPr>
            <w:rFonts w:ascii="Calibri" w:eastAsia="Times New Roman" w:hAnsi="Calibri" w:cs="Calibri"/>
          </w:rPr>
          <w:t xml:space="preserve"> section</w:t>
        </w:r>
      </w:ins>
      <w:r w:rsidRPr="005B4D9B">
        <w:rPr>
          <w:rFonts w:ascii="Calibri" w:eastAsia="Times New Roman" w:hAnsi="Calibri" w:cs="Calibri"/>
        </w:rPr>
        <w:t xml:space="preserve"> to list your tables.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Then add your control option.</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i/>
          <w:iCs/>
        </w:rPr>
        <w:t>with</w:t>
      </w:r>
      <w:proofErr w:type="gramEnd"/>
      <w:r w:rsidRPr="005B4D9B">
        <w:rPr>
          <w:rFonts w:ascii="Georgia" w:eastAsia="Times New Roman" w:hAnsi="Georgia" w:cs="Calibri"/>
          <w:i/>
          <w:iCs/>
        </w:rPr>
        <w:t xml:space="preserve"> </w:t>
      </w:r>
      <w:proofErr w:type="spellStart"/>
      <w:r w:rsidRPr="005B4D9B">
        <w:rPr>
          <w:rFonts w:ascii="Georgia" w:eastAsia="Times New Roman" w:hAnsi="Georgia" w:cs="Calibri"/>
          <w:i/>
          <w:iCs/>
        </w:rPr>
        <w:t>maxrec</w:t>
      </w:r>
      <w:proofErr w:type="spellEnd"/>
      <w:r w:rsidRPr="005B4D9B">
        <w:rPr>
          <w:rFonts w:ascii="Georgia" w:eastAsia="Times New Roman" w:hAnsi="Georgia" w:cs="Calibri"/>
          <w:i/>
          <w:iCs/>
        </w:rPr>
        <w:t>=1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Now, jump back up to the select and type out the fields. Writing the query in this order allows you to use the drop down generated when you type</w:t>
      </w:r>
      <w:r w:rsidRPr="005B4D9B">
        <w:rPr>
          <w:rFonts w:ascii="Georgia" w:eastAsia="Times New Roman" w:hAnsi="Georgia" w:cs="Calibri"/>
          <w:i/>
          <w:iCs/>
        </w:rPr>
        <w:t xml:space="preserve"> "alias." </w:t>
      </w:r>
      <w:r w:rsidRPr="005B4D9B">
        <w:rPr>
          <w:rFonts w:ascii="Georgia" w:eastAsia="Times New Roman" w:hAnsi="Georgia" w:cs="Calibri"/>
        </w:rPr>
        <w:t xml:space="preserve">to easily select your field names. If you write your field names first, you will not get a drop down.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Add the PERSON_ID and the NAME_FULL_FORMATTED by selecting them from the drop down list after typing the alias.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Lastly, find the BIRTH_DT_TM in the Tables/Fields </w:t>
      </w:r>
      <w:proofErr w:type="gramStart"/>
      <w:r w:rsidRPr="005B4D9B">
        <w:rPr>
          <w:rFonts w:ascii="Georgia" w:eastAsia="Times New Roman" w:hAnsi="Georgia" w:cs="Calibri"/>
        </w:rPr>
        <w:t>tab and click</w:t>
      </w:r>
      <w:proofErr w:type="gramEnd"/>
      <w:r w:rsidRPr="005B4D9B">
        <w:rPr>
          <w:rFonts w:ascii="Georgia" w:eastAsia="Times New Roman" w:hAnsi="Georgia" w:cs="Calibri"/>
        </w:rPr>
        <w:t xml:space="preserve"> and drag it into your query. This is another way to add fields to your query instead of typing them.</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Once you have your query complete, run it to ensure it works (CTRL + Q).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Exercise 2.2</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rPr>
        <w:t>It's</w:t>
      </w:r>
      <w:proofErr w:type="gramEnd"/>
      <w:r w:rsidRPr="005B4D9B">
        <w:rPr>
          <w:rFonts w:ascii="Georgia" w:eastAsia="Times New Roman" w:hAnsi="Georgia" w:cs="Calibri"/>
        </w:rPr>
        <w:t xml:space="preserve"> impossible not to make mistakes writing queries. Therefore, </w:t>
      </w:r>
      <w:del w:id="40" w:author="Sasser, Mindy T." w:date="2019-07-02T09:57:00Z">
        <w:r w:rsidRPr="005B4D9B" w:rsidDel="00B779C3">
          <w:rPr>
            <w:rFonts w:ascii="Georgia" w:eastAsia="Times New Roman" w:hAnsi="Georgia" w:cs="Calibri"/>
          </w:rPr>
          <w:delText>it's</w:delText>
        </w:r>
      </w:del>
      <w:ins w:id="41" w:author="Sasser, Mindy T." w:date="2019-07-02T09:57:00Z">
        <w:r w:rsidR="00B779C3" w:rsidRPr="005B4D9B">
          <w:rPr>
            <w:rFonts w:ascii="Georgia" w:eastAsia="Times New Roman" w:hAnsi="Georgia" w:cs="Calibri"/>
          </w:rPr>
          <w:t>it is</w:t>
        </w:r>
      </w:ins>
      <w:r w:rsidRPr="005B4D9B">
        <w:rPr>
          <w:rFonts w:ascii="Georgia" w:eastAsia="Times New Roman" w:hAnsi="Georgia" w:cs="Calibri"/>
        </w:rPr>
        <w:t xml:space="preserve"> important to know what common errors mean when you see them.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Type the following query in </w:t>
      </w:r>
      <w:proofErr w:type="spellStart"/>
      <w:r w:rsidRPr="005B4D9B">
        <w:rPr>
          <w:rFonts w:ascii="Georgia" w:eastAsia="Times New Roman" w:hAnsi="Georgia" w:cs="Calibri"/>
        </w:rPr>
        <w:t>DVDev</w:t>
      </w:r>
      <w:proofErr w:type="spellEnd"/>
      <w:r w:rsidRPr="005B4D9B">
        <w:rPr>
          <w:rFonts w:ascii="Georgia" w:eastAsia="Times New Roman" w:hAnsi="Georgia" w:cs="Calibri"/>
        </w:rPr>
        <w:t xml:space="preserve"> exactly as you read it and then run it (CTRL + Q).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o.order_id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o.order_mnemonic</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o.orig_order_dt_tm</w:t>
      </w:r>
      <w:proofErr w:type="spellEnd"/>
      <w:r w:rsidRPr="005B4D9B">
        <w:rPr>
          <w:rFonts w:ascii="Calibri" w:eastAsia="Times New Roman" w:hAnsi="Calibri" w:cs="Calibri"/>
          <w:i/>
          <w:iCs/>
        </w:rPr>
        <w:t xml:space="preserve">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r w:rsidRPr="005B4D9B">
        <w:rPr>
          <w:rFonts w:ascii="Calibri" w:eastAsia="Times New Roman" w:hAnsi="Calibri" w:cs="Calibri"/>
          <w:i/>
          <w:iCs/>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orders</w:t>
      </w:r>
      <w:proofErr w:type="gramEnd"/>
      <w:r w:rsidRPr="005B4D9B">
        <w:rPr>
          <w:rFonts w:ascii="Calibri" w:eastAsia="Times New Roman" w:hAnsi="Calibri" w:cs="Calibri"/>
          <w:i/>
          <w:iCs/>
        </w:rPr>
        <w:t xml:space="preserve"> o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with</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maxrec</w:t>
      </w:r>
      <w:proofErr w:type="spellEnd"/>
      <w:r w:rsidRPr="005B4D9B">
        <w:rPr>
          <w:rFonts w:ascii="Calibri" w:eastAsia="Times New Roman" w:hAnsi="Calibri" w:cs="Calibri"/>
          <w:i/>
          <w:iCs/>
        </w:rPr>
        <w:t xml:space="preserve"> = 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If you forget a comma separating fields in the SELECT clause, you will receive this error message.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5BE701CA" wp14:editId="42D668B7">
            <wp:extent cx="4572000" cy="1771650"/>
            <wp:effectExtent l="0" t="0" r="0" b="0"/>
            <wp:docPr id="33" name="Picture 33" descr="Machine generated alternative text:&#10;Failed to execute report! Discern Explorer program: Ad Hoc Query &#10;%CCL-E-g-VCCL RUN &#10;symbol f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Failed to execute report! Discern Explorer program: Ad Hoc Query &#10;%CCL-E-g-VCCL RUN &#10;symbol found.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771650"/>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2.4 Qualifications</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So far, we have written a very basic select statement returning a single row on the </w:t>
      </w:r>
      <w:r w:rsidRPr="005B4D9B">
        <w:rPr>
          <w:rFonts w:ascii="Georgia" w:eastAsia="Times New Roman" w:hAnsi="Georgia" w:cs="Calibri"/>
          <w:i/>
          <w:iCs/>
        </w:rPr>
        <w:t>PERSON</w:t>
      </w:r>
      <w:r w:rsidRPr="005B4D9B">
        <w:rPr>
          <w:rFonts w:ascii="Georgia" w:eastAsia="Times New Roman" w:hAnsi="Georgia" w:cs="Calibri"/>
        </w:rPr>
        <w:t xml:space="preserve"> table. While this example</w:t>
      </w:r>
      <w:ins w:id="42" w:author="Sasser, Mindy T." w:date="2019-07-02T09:58:00Z">
        <w:r w:rsidR="00B779C3">
          <w:rPr>
            <w:rFonts w:ascii="Georgia" w:eastAsia="Times New Roman" w:hAnsi="Georgia" w:cs="Calibri"/>
          </w:rPr>
          <w:t xml:space="preserve"> is</w:t>
        </w:r>
      </w:ins>
      <w:r w:rsidRPr="005B4D9B">
        <w:rPr>
          <w:rFonts w:ascii="Georgia" w:eastAsia="Times New Roman" w:hAnsi="Georgia" w:cs="Calibri"/>
        </w:rPr>
        <w:t xml:space="preserve"> great to illustrate a basic query, </w:t>
      </w:r>
      <w:proofErr w:type="gramStart"/>
      <w:r w:rsidRPr="005B4D9B">
        <w:rPr>
          <w:rFonts w:ascii="Georgia" w:eastAsia="Times New Roman" w:hAnsi="Georgia" w:cs="Calibri"/>
        </w:rPr>
        <w:t>it's</w:t>
      </w:r>
      <w:proofErr w:type="gramEnd"/>
      <w:r w:rsidRPr="005B4D9B">
        <w:rPr>
          <w:rFonts w:ascii="Georgia" w:eastAsia="Times New Roman" w:hAnsi="Georgia" w:cs="Calibri"/>
        </w:rPr>
        <w:t xml:space="preserve"> not very useful. When you write a </w:t>
      </w:r>
      <w:del w:id="43" w:author="Sasser, Mindy T." w:date="2019-07-02T09:58:00Z">
        <w:r w:rsidRPr="005B4D9B" w:rsidDel="00B779C3">
          <w:rPr>
            <w:rFonts w:ascii="Georgia" w:eastAsia="Times New Roman" w:hAnsi="Georgia" w:cs="Calibri"/>
          </w:rPr>
          <w:delText>query</w:delText>
        </w:r>
      </w:del>
      <w:ins w:id="44" w:author="Sasser, Mindy T." w:date="2019-07-02T09:58:00Z">
        <w:r w:rsidR="00B779C3" w:rsidRPr="005B4D9B">
          <w:rPr>
            <w:rFonts w:ascii="Georgia" w:eastAsia="Times New Roman" w:hAnsi="Georgia" w:cs="Calibri"/>
          </w:rPr>
          <w:t>query,</w:t>
        </w:r>
      </w:ins>
      <w:r w:rsidRPr="005B4D9B">
        <w:rPr>
          <w:rFonts w:ascii="Georgia" w:eastAsia="Times New Roman" w:hAnsi="Georgia" w:cs="Calibri"/>
        </w:rPr>
        <w:t xml:space="preserve"> you write it with a purpose. You might be looking for a specific person or all people with a certain name. We can add these constraints to a query to return the data we want or to limit the data that </w:t>
      </w:r>
      <w:proofErr w:type="gramStart"/>
      <w:r w:rsidRPr="005B4D9B">
        <w:rPr>
          <w:rFonts w:ascii="Georgia" w:eastAsia="Times New Roman" w:hAnsi="Georgia" w:cs="Calibri"/>
        </w:rPr>
        <w:t>is returned</w:t>
      </w:r>
      <w:proofErr w:type="gramEnd"/>
      <w:r w:rsidRPr="005B4D9B">
        <w:rPr>
          <w:rFonts w:ascii="Georgia" w:eastAsia="Times New Roman" w:hAnsi="Georgia" w:cs="Calibri"/>
        </w:rPr>
        <w:t xml:space="preserve">. These constraints </w:t>
      </w:r>
      <w:proofErr w:type="gramStart"/>
      <w:r w:rsidRPr="005B4D9B">
        <w:rPr>
          <w:rFonts w:ascii="Georgia" w:eastAsia="Times New Roman" w:hAnsi="Georgia" w:cs="Calibri"/>
        </w:rPr>
        <w:t>are called</w:t>
      </w:r>
      <w:proofErr w:type="gramEnd"/>
      <w:r w:rsidRPr="005B4D9B">
        <w:rPr>
          <w:rFonts w:ascii="Georgia" w:eastAsia="Times New Roman" w:hAnsi="Georgia" w:cs="Calibri"/>
        </w:rPr>
        <w:t xml:space="preserve"> </w:t>
      </w:r>
      <w:r w:rsidRPr="005B4D9B">
        <w:rPr>
          <w:rFonts w:ascii="Georgia" w:eastAsia="Times New Roman" w:hAnsi="Georgia" w:cs="Calibri"/>
          <w:b/>
          <w:bCs/>
        </w:rPr>
        <w:t>qualifications</w:t>
      </w:r>
      <w:r w:rsidRPr="005B4D9B">
        <w:rPr>
          <w:rFonts w:ascii="Georgia" w:eastAsia="Times New Roman" w:hAnsi="Georgia" w:cs="Calibri"/>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rPr>
        <w:t>Let's</w:t>
      </w:r>
      <w:proofErr w:type="gramEnd"/>
      <w:r w:rsidRPr="005B4D9B">
        <w:rPr>
          <w:rFonts w:ascii="Georgia" w:eastAsia="Times New Roman" w:hAnsi="Georgia" w:cs="Calibri"/>
        </w:rPr>
        <w:t xml:space="preserve"> say we want to gather a list of all people whose last name is "Smith". We need to add a qualification to our query to limit the people returned to those whose last name </w:t>
      </w:r>
      <w:r w:rsidRPr="005B4D9B">
        <w:rPr>
          <w:rFonts w:ascii="Georgia" w:eastAsia="Times New Roman" w:hAnsi="Georgia" w:cs="Calibri"/>
          <w:i/>
          <w:iCs/>
        </w:rPr>
        <w:t>equals</w:t>
      </w:r>
      <w:r w:rsidRPr="005B4D9B">
        <w:rPr>
          <w:rFonts w:ascii="Georgia" w:eastAsia="Times New Roman" w:hAnsi="Georgia" w:cs="Calibri"/>
        </w:rPr>
        <w:t xml:space="preserve"> "Smith". Qualifications are written in a WHERE clause and follow tables listed in the FROM clause. In our example, we only want people whose </w:t>
      </w:r>
      <w:r w:rsidRPr="005B4D9B">
        <w:rPr>
          <w:rFonts w:ascii="Georgia" w:eastAsia="Times New Roman" w:hAnsi="Georgia" w:cs="Calibri"/>
          <w:i/>
          <w:iCs/>
        </w:rPr>
        <w:t>last name equals</w:t>
      </w:r>
      <w:r w:rsidRPr="005B4D9B">
        <w:rPr>
          <w:rFonts w:ascii="Georgia" w:eastAsia="Times New Roman" w:hAnsi="Georgia" w:cs="Calibri"/>
        </w:rPr>
        <w:t xml:space="preserve"> "Smith".</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Therefore, we can write the following qualification where "=" is an equality operator. There are several operators you can use in qualifications and we will see several more </w:t>
      </w:r>
      <w:proofErr w:type="gramStart"/>
      <w:r w:rsidRPr="005B4D9B">
        <w:rPr>
          <w:rFonts w:ascii="Georgia" w:eastAsia="Times New Roman" w:hAnsi="Georgia" w:cs="Calibri"/>
        </w:rPr>
        <w:t>later</w:t>
      </w:r>
      <w:proofErr w:type="gramEnd"/>
      <w:r w:rsidRPr="005B4D9B">
        <w:rPr>
          <w:rFonts w:ascii="Georgia" w:eastAsia="Times New Roman" w:hAnsi="Georgia" w:cs="Calibri"/>
        </w:rPr>
        <w:t xml:space="preserve"> in the chapter.</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i/>
          <w:iCs/>
        </w:rPr>
        <w:t>where</w:t>
      </w:r>
      <w:proofErr w:type="gramEnd"/>
      <w:r w:rsidRPr="005B4D9B">
        <w:rPr>
          <w:rFonts w:ascii="Georgia" w:eastAsia="Times New Roman" w:hAnsi="Georgia" w:cs="Calibri"/>
          <w:i/>
          <w:iCs/>
        </w:rPr>
        <w:t xml:space="preserve"> </w:t>
      </w:r>
      <w:proofErr w:type="spellStart"/>
      <w:r w:rsidRPr="005B4D9B">
        <w:rPr>
          <w:rFonts w:ascii="Georgia" w:eastAsia="Times New Roman" w:hAnsi="Georgia" w:cs="Calibri"/>
          <w:i/>
          <w:iCs/>
        </w:rPr>
        <w:t>p.name_last</w:t>
      </w:r>
      <w:proofErr w:type="spellEnd"/>
      <w:r w:rsidRPr="005B4D9B">
        <w:rPr>
          <w:rFonts w:ascii="Georgia" w:eastAsia="Times New Roman" w:hAnsi="Georgia" w:cs="Calibri"/>
          <w:i/>
          <w:iCs/>
        </w:rPr>
        <w:t xml:space="preserve"> = "Smith"</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This query works and returns the data we want, but it </w:t>
      </w:r>
      <w:proofErr w:type="gramStart"/>
      <w:r w:rsidRPr="005B4D9B">
        <w:rPr>
          <w:rFonts w:ascii="Georgia" w:eastAsia="Times New Roman" w:hAnsi="Georgia" w:cs="Calibri"/>
        </w:rPr>
        <w:t>doesn't</w:t>
      </w:r>
      <w:proofErr w:type="gramEnd"/>
      <w:r w:rsidRPr="005B4D9B">
        <w:rPr>
          <w:rFonts w:ascii="Georgia" w:eastAsia="Times New Roman" w:hAnsi="Georgia" w:cs="Calibri"/>
        </w:rPr>
        <w:t xml:space="preserve"> work very well.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  </w:t>
      </w:r>
      <w:proofErr w:type="spellStart"/>
      <w:r w:rsidRPr="005B4D9B">
        <w:rPr>
          <w:rFonts w:ascii="Calibri" w:eastAsia="Times New Roman" w:hAnsi="Calibri" w:cs="Calibri"/>
        </w:rPr>
        <w:t>p.person_id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  , </w:t>
      </w:r>
      <w:proofErr w:type="spellStart"/>
      <w:r w:rsidRPr="005B4D9B">
        <w:rPr>
          <w:rFonts w:ascii="Calibri" w:eastAsia="Times New Roman" w:hAnsi="Calibri" w:cs="Calibri"/>
        </w:rPr>
        <w:t>p.name_full_formatted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  , </w:t>
      </w:r>
      <w:proofErr w:type="spellStart"/>
      <w:r w:rsidRPr="005B4D9B">
        <w:rPr>
          <w:rFonts w:ascii="Calibri" w:eastAsia="Times New Roman" w:hAnsi="Calibri" w:cs="Calibri"/>
        </w:rPr>
        <w:t>p.birth_dt_tm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  </w:t>
      </w:r>
      <w:proofErr w:type="gramStart"/>
      <w:r w:rsidRPr="005B4D9B">
        <w:rPr>
          <w:rFonts w:ascii="Calibri" w:eastAsia="Times New Roman" w:hAnsi="Calibri" w:cs="Calibri"/>
        </w:rPr>
        <w:t>person</w:t>
      </w:r>
      <w:proofErr w:type="gramEnd"/>
      <w:r w:rsidRPr="005B4D9B">
        <w:rPr>
          <w:rFonts w:ascii="Calibri" w:eastAsia="Times New Roman" w:hAnsi="Calibri" w:cs="Calibri"/>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rPr>
        <w:t>where</w:t>
      </w:r>
      <w:proofErr w:type="gramEnd"/>
      <w:r w:rsidRPr="005B4D9B">
        <w:rPr>
          <w:rFonts w:ascii="Calibri" w:eastAsia="Times New Roman" w:hAnsi="Calibri" w:cs="Calibri"/>
        </w:rPr>
        <w:t xml:space="preserve"> </w:t>
      </w:r>
      <w:proofErr w:type="spellStart"/>
      <w:r w:rsidRPr="005B4D9B">
        <w:rPr>
          <w:rFonts w:ascii="Calibri" w:eastAsia="Times New Roman" w:hAnsi="Calibri" w:cs="Calibri"/>
        </w:rPr>
        <w:t>p.name_last</w:t>
      </w:r>
      <w:proofErr w:type="spellEnd"/>
      <w:r w:rsidRPr="005B4D9B">
        <w:rPr>
          <w:rFonts w:ascii="Calibri" w:eastAsia="Times New Roman" w:hAnsi="Calibri" w:cs="Calibri"/>
        </w:rPr>
        <w:t xml:space="preserve"> = "Smith"</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483C7D45" wp14:editId="516D574D">
            <wp:extent cx="4572000" cy="3295650"/>
            <wp:effectExtent l="0" t="0" r="0" b="0"/>
            <wp:docPr id="32" name="Picture 32" descr="Machine generated alternative text:&#10;Task Edit &#10;V iew &#10;uery Outpu &#10;Help &#10;d Hoc Que &#10;TM &#10;NAME LAST &#10;Smi th &#10;Smi th &#10;Smi th &#10;Smi th &#10;Smi th &#10;Smi th &#10;Smi th &#10;Smi th &#10;Smi th &#10;Smi th &#10;Smi th &#10;Smi th &#10;Smi th &#10;eg.g27 &#10;NAME FULL FORMATTED &#10;BIRTH &#10;Edit Query &#10;PERSON ID &#10;60416B &#10;20777311 &#10;20777313. &#10;20735044. &#10;23340705. &#10;24048795. &#10;24592774. &#10;24592779. &#10;26127417 &#10;26131009 .00 &#10;26128503 . oo &#10;26128513 . oo &#10;Read &#10;Smi th &#10;Smi th &#10;Smi th &#10;Smi th &#10;Smi th &#10;Smi th, &#10;Smi th , &#10;Smi th &#10;Smi th &#10;Smi th , &#10;Allan MD &#10;Zakila &#10;Z akila &#10;Eric C &#10;Amanda B &#10;S t ephanie &#10;S t ephanie &#10;Ki rby &#10;— Smi th, &#10;— Smi th , &#10;— Smi th , &#10;MSOE0497 &#10;MSOE2097 &#10;MSOE0006 &#10;Anne Marie &#10;Ad r ana &#10;Steven W &#10;13 &#10;Records: &#10;Execute time (se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Task Edit &#10;V iew &#10;uery Outpu &#10;Help &#10;d Hoc Que &#10;TM &#10;NAME LAST &#10;Smi th &#10;Smi th &#10;Smi th &#10;Smi th &#10;Smi th &#10;Smi th &#10;Smi th &#10;Smi th &#10;Smi th &#10;Smi th &#10;Smi th &#10;Smi th &#10;Smi th &#10;eg.g27 &#10;NAME FULL FORMATTED &#10;BIRTH &#10;Edit Query &#10;PERSON ID &#10;60416B &#10;20777311 &#10;20777313. &#10;20735044. &#10;23340705. &#10;24048795. &#10;24592774. &#10;24592779. &#10;26127417 &#10;26131009 .00 &#10;26128503 . oo &#10;26128513 . oo &#10;Read &#10;Smi th &#10;Smi th &#10;Smi th &#10;Smi th &#10;Smi th &#10;Smi th, &#10;Smi th , &#10;Smi th &#10;Smi th &#10;Smi th , &#10;Allan MD &#10;Zakila &#10;Z akila &#10;Eric C &#10;Amanda B &#10;S t ephanie &#10;S t ephanie &#10;Ki rby &#10;— Smi th, &#10;— Smi th , &#10;— Smi th , &#10;MSOE0497 &#10;MSOE2097 &#10;MSOE0006 &#10;Anne Marie &#10;Ad r ana &#10;Steven W &#10;13 &#10;Records: &#10;Execute time (sec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295650"/>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Note:</w:t>
      </w:r>
      <w:r w:rsidRPr="005B4D9B">
        <w:rPr>
          <w:rFonts w:ascii="Georgia" w:eastAsia="Times New Roman" w:hAnsi="Georgia" w:cs="Calibri"/>
        </w:rPr>
        <w:t xml:space="preserve"> if no data returns from your query i</w:t>
      </w:r>
      <w:ins w:id="45" w:author="Sasser, Mindy T." w:date="2019-08-08T13:23:00Z">
        <w:r w:rsidR="009C7561">
          <w:rPr>
            <w:rFonts w:ascii="Georgia" w:eastAsia="Times New Roman" w:hAnsi="Georgia" w:cs="Calibri"/>
          </w:rPr>
          <w:t>t</w:t>
        </w:r>
      </w:ins>
      <w:del w:id="46" w:author="Sasser, Mindy T." w:date="2019-08-08T13:23:00Z">
        <w:r w:rsidRPr="005B4D9B" w:rsidDel="009C7561">
          <w:rPr>
            <w:rFonts w:ascii="Georgia" w:eastAsia="Times New Roman" w:hAnsi="Georgia" w:cs="Calibri"/>
          </w:rPr>
          <w:delText>s</w:delText>
        </w:r>
      </w:del>
      <w:r w:rsidRPr="005B4D9B">
        <w:rPr>
          <w:rFonts w:ascii="Georgia" w:eastAsia="Times New Roman" w:hAnsi="Georgia" w:cs="Calibri"/>
        </w:rPr>
        <w:t xml:space="preserve"> means there is no test patients with the last name "Smith". Find a test patient and use their last name instead or try the NAME_LAST_KEY = "TEST" so you can follow along.</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Does anything look amiss with this screen shot?</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Notice in the bottom right corner that it took roughly 90 seconds to run this query. </w:t>
      </w:r>
      <w:proofErr w:type="gramStart"/>
      <w:r w:rsidRPr="005B4D9B">
        <w:rPr>
          <w:rFonts w:ascii="Georgia" w:eastAsia="Times New Roman" w:hAnsi="Georgia" w:cs="Calibri"/>
        </w:rPr>
        <w:t>That's</w:t>
      </w:r>
      <w:proofErr w:type="gramEnd"/>
      <w:r w:rsidRPr="005B4D9B">
        <w:rPr>
          <w:rFonts w:ascii="Georgia" w:eastAsia="Times New Roman" w:hAnsi="Georgia" w:cs="Calibri"/>
        </w:rPr>
        <w:t xml:space="preserve"> a really long time. If you design your queries correctly, there should be very few scenarios where it takes more than three seconds to run a query.</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So, </w:t>
      </w:r>
      <w:proofErr w:type="gramStart"/>
      <w:r w:rsidRPr="005B4D9B">
        <w:rPr>
          <w:rFonts w:ascii="Georgia" w:eastAsia="Times New Roman" w:hAnsi="Georgia" w:cs="Calibri"/>
        </w:rPr>
        <w:t>what's</w:t>
      </w:r>
      <w:proofErr w:type="gramEnd"/>
      <w:r w:rsidRPr="005B4D9B">
        <w:rPr>
          <w:rFonts w:ascii="Georgia" w:eastAsia="Times New Roman" w:hAnsi="Georgia" w:cs="Calibri"/>
        </w:rPr>
        <w:t xml:space="preserve"> wrong with the query?</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answer has to do with indexes. Remember that indexes are "vehicles to improve lookup efficiency." The data within an index is stored in a different way than a row within a database and this allows the lookup of the information to increase greatly.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problem with our query is that our qualification looks at a non-indexed field NAME_LAST. When you execute your query, it looks through every single row on the PERSON table for people whose last name is "Smith". In my non-production environment, there happens to be over 24 million people. </w:t>
      </w:r>
      <w:proofErr w:type="gramStart"/>
      <w:r w:rsidRPr="005B4D9B">
        <w:rPr>
          <w:rFonts w:ascii="Georgia" w:eastAsia="Times New Roman" w:hAnsi="Georgia" w:cs="Calibri"/>
        </w:rPr>
        <w:t>That's</w:t>
      </w:r>
      <w:proofErr w:type="gramEnd"/>
      <w:r w:rsidRPr="005B4D9B">
        <w:rPr>
          <w:rFonts w:ascii="Georgia" w:eastAsia="Times New Roman" w:hAnsi="Georgia" w:cs="Calibri"/>
        </w:rPr>
        <w:t xml:space="preserve"> why it took so long.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Always use indexes to write qualifications if possible.</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In our example, there is a very simple fix to improve the efficiency of our query. Use the field NAME_LAST_KEY, which is an index.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539EA691" wp14:editId="6ECC4530">
            <wp:extent cx="2638425" cy="1057275"/>
            <wp:effectExtent l="0" t="0" r="9525" b="9525"/>
            <wp:docPr id="31" name="Picture 31" descr="Machine generated alternative text:&#10;Tables/FieIds &#10;v &#10;last key &#10;person &#10;Type &#10;vc1DO &#10;Fields &#10;name &#10;9 &#10;name &#10;l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Tables/FieIds &#10;v &#10;last key &#10;person &#10;Type &#10;vc1DO &#10;Fields &#10;name &#10;9 &#10;name &#10;last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10572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To use the index, change the field name in the where clause. </w:t>
      </w:r>
      <w:ins w:id="47" w:author="Sasser, Mindy T." w:date="2019-08-08T13:25:00Z">
        <w:r w:rsidR="009C7561">
          <w:rPr>
            <w:rFonts w:ascii="Georgia" w:eastAsia="Times New Roman" w:hAnsi="Georgia" w:cs="Calibri"/>
          </w:rPr>
          <w:t>Do you r</w:t>
        </w:r>
      </w:ins>
      <w:del w:id="48" w:author="Sasser, Mindy T." w:date="2019-08-08T13:25:00Z">
        <w:r w:rsidRPr="005B4D9B" w:rsidDel="009C7561">
          <w:rPr>
            <w:rFonts w:ascii="Georgia" w:eastAsia="Times New Roman" w:hAnsi="Georgia" w:cs="Calibri"/>
          </w:rPr>
          <w:delText>R</w:delText>
        </w:r>
      </w:del>
      <w:r w:rsidRPr="005B4D9B">
        <w:rPr>
          <w:rFonts w:ascii="Georgia" w:eastAsia="Times New Roman" w:hAnsi="Georgia" w:cs="Calibri"/>
        </w:rPr>
        <w:t xml:space="preserve">emember what we have to do with the actual value? Key fields hold all caps, alphanumeric (no special characters like dashes) strings. </w:t>
      </w:r>
      <w:proofErr w:type="gramStart"/>
      <w:r w:rsidRPr="005B4D9B">
        <w:rPr>
          <w:rFonts w:ascii="Georgia" w:eastAsia="Times New Roman" w:hAnsi="Georgia" w:cs="Calibri"/>
        </w:rPr>
        <w:t>So</w:t>
      </w:r>
      <w:proofErr w:type="gramEnd"/>
      <w:r w:rsidRPr="005B4D9B">
        <w:rPr>
          <w:rFonts w:ascii="Georgia" w:eastAsia="Times New Roman" w:hAnsi="Georgia" w:cs="Calibri"/>
        </w:rPr>
        <w:t xml:space="preserve">, we can't qualify on "Smith" we have to qualify on "SMITH".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p.person_id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p.name_last_key</w:t>
      </w:r>
      <w:proofErr w:type="spellEnd"/>
      <w:r w:rsidRPr="005B4D9B">
        <w:rPr>
          <w:rFonts w:ascii="Calibri" w:eastAsia="Times New Roman" w:hAnsi="Calibri" w:cs="Calibri"/>
          <w:i/>
          <w:iCs/>
        </w:rPr>
        <w:t xml:space="preserve"> = "SMITH"</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By simply changing the qualification to use an indexed field, my query ran in .2 seconds. </w:t>
      </w:r>
      <w:proofErr w:type="gramStart"/>
      <w:r w:rsidRPr="005B4D9B">
        <w:rPr>
          <w:rFonts w:ascii="Georgia" w:eastAsia="Times New Roman" w:hAnsi="Georgia" w:cs="Calibri"/>
        </w:rPr>
        <w:t>That's</w:t>
      </w:r>
      <w:proofErr w:type="gramEnd"/>
      <w:r w:rsidRPr="005B4D9B">
        <w:rPr>
          <w:rFonts w:ascii="Georgia" w:eastAsia="Times New Roman" w:hAnsi="Georgia" w:cs="Calibri"/>
        </w:rPr>
        <w:t xml:space="preserve"> 45,000% faster.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2.5 Relational Operators &amp; Additional Qualifications</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In our previous example, we already discussed the equality operator </w:t>
      </w:r>
      <w:proofErr w:type="gramStart"/>
      <w:r w:rsidRPr="005B4D9B">
        <w:rPr>
          <w:rFonts w:ascii="Georgia" w:eastAsia="Times New Roman" w:hAnsi="Georgia" w:cs="Calibri"/>
        </w:rPr>
        <w:t>( =</w:t>
      </w:r>
      <w:proofErr w:type="gramEnd"/>
      <w:r w:rsidRPr="005B4D9B">
        <w:rPr>
          <w:rFonts w:ascii="Georgia" w:eastAsia="Times New Roman" w:hAnsi="Georgia" w:cs="Calibri"/>
        </w:rPr>
        <w:t xml:space="preserve"> ). </w:t>
      </w:r>
      <w:proofErr w:type="gramStart"/>
      <w:r w:rsidRPr="005B4D9B">
        <w:rPr>
          <w:rFonts w:ascii="Georgia" w:eastAsia="Times New Roman" w:hAnsi="Georgia" w:cs="Calibri"/>
        </w:rPr>
        <w:t>There are a number of other operators that allow us to return the data we want.</w:t>
      </w:r>
      <w:proofErr w:type="gramEnd"/>
      <w:r w:rsidRPr="005B4D9B">
        <w:rPr>
          <w:rFonts w:ascii="Georgia" w:eastAsia="Times New Roman" w:hAnsi="Georgia" w:cs="Calibri"/>
        </w:rPr>
        <w:t xml:space="preserve"> This is not a comprehensive list of operators; however, they are the most common.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
        <w:gridCol w:w="1902"/>
        <w:gridCol w:w="5708"/>
      </w:tblGrid>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Operator</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Description</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Example</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PERSON.name_last_key</w:t>
            </w:r>
            <w:proofErr w:type="spellEnd"/>
            <w:r w:rsidRPr="005B4D9B">
              <w:rPr>
                <w:rFonts w:ascii="Georgia" w:eastAsia="Times New Roman" w:hAnsi="Georgia" w:cs="Times New Roman"/>
              </w:rPr>
              <w:t xml:space="preserve"> = "SMITH"</w:t>
            </w:r>
          </w:p>
          <w:p w:rsidR="005B4D9B" w:rsidRPr="005B4D9B" w:rsidRDefault="005B4D9B" w:rsidP="005B4D9B">
            <w:pPr>
              <w:spacing w:after="0" w:line="240" w:lineRule="auto"/>
              <w:rPr>
                <w:rFonts w:ascii="Times New Roman" w:eastAsia="Times New Roman" w:hAnsi="Times New Roman" w:cs="Times New Roman"/>
              </w:rPr>
            </w:pPr>
            <w:proofErr w:type="spellStart"/>
            <w:r w:rsidRPr="005B4D9B">
              <w:rPr>
                <w:rFonts w:ascii="Georgia" w:eastAsia="Times New Roman" w:hAnsi="Georgia" w:cs="Times New Roman"/>
              </w:rPr>
              <w:t>PERSON.person_id</w:t>
            </w:r>
            <w:proofErr w:type="spellEnd"/>
            <w:r w:rsidRPr="005B4D9B">
              <w:rPr>
                <w:rFonts w:ascii="Georgia" w:eastAsia="Times New Roman" w:hAnsi="Georgia" w:cs="Times New Roman"/>
              </w:rPr>
              <w:t xml:space="preserve"> = </w:t>
            </w:r>
            <w:r w:rsidRPr="005B4D9B">
              <w:rPr>
                <w:rFonts w:ascii="Calibri" w:eastAsia="Times New Roman" w:hAnsi="Calibri" w:cs="Calibri"/>
              </w:rPr>
              <w:t>26125362.00</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Not 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PERSON.name_last_key</w:t>
            </w:r>
            <w:proofErr w:type="spellEnd"/>
            <w:r w:rsidRPr="005B4D9B">
              <w:rPr>
                <w:rFonts w:ascii="Georgia" w:eastAsia="Times New Roman" w:hAnsi="Georgia" w:cs="Times New Roman"/>
              </w:rPr>
              <w:t xml:space="preserve"> != "SMITH"</w:t>
            </w:r>
          </w:p>
          <w:p w:rsidR="005B4D9B" w:rsidRPr="005B4D9B" w:rsidRDefault="005B4D9B" w:rsidP="005B4D9B">
            <w:pPr>
              <w:spacing w:after="0" w:line="240" w:lineRule="auto"/>
              <w:rPr>
                <w:rFonts w:ascii="Times New Roman" w:eastAsia="Times New Roman" w:hAnsi="Times New Roman" w:cs="Times New Roman"/>
              </w:rPr>
            </w:pPr>
            <w:proofErr w:type="spellStart"/>
            <w:r w:rsidRPr="005B4D9B">
              <w:rPr>
                <w:rFonts w:ascii="Georgia" w:eastAsia="Times New Roman" w:hAnsi="Georgia" w:cs="Times New Roman"/>
              </w:rPr>
              <w:t>PERSON.person_id</w:t>
            </w:r>
            <w:proofErr w:type="spellEnd"/>
            <w:r w:rsidRPr="005B4D9B">
              <w:rPr>
                <w:rFonts w:ascii="Georgia" w:eastAsia="Times New Roman" w:hAnsi="Georgia" w:cs="Times New Roman"/>
              </w:rPr>
              <w:t xml:space="preserve"> != </w:t>
            </w:r>
            <w:r w:rsidRPr="005B4D9B">
              <w:rPr>
                <w:rFonts w:ascii="Calibri" w:eastAsia="Times New Roman" w:hAnsi="Calibri" w:cs="Calibri"/>
              </w:rPr>
              <w:t>26125362.00</w:t>
            </w:r>
          </w:p>
          <w:p w:rsidR="005B4D9B" w:rsidRPr="005B4D9B" w:rsidRDefault="005B4D9B" w:rsidP="005B4D9B">
            <w:pPr>
              <w:spacing w:after="0" w:line="240" w:lineRule="auto"/>
              <w:rPr>
                <w:rFonts w:ascii="Times New Roman" w:eastAsia="Times New Roman" w:hAnsi="Times New Roman" w:cs="Times New Roman"/>
              </w:rPr>
            </w:pPr>
            <w:proofErr w:type="spellStart"/>
            <w:r w:rsidRPr="005B4D9B">
              <w:rPr>
                <w:rFonts w:ascii="Georgia" w:eastAsia="Times New Roman" w:hAnsi="Georgia" w:cs="Times New Roman"/>
              </w:rPr>
              <w:t>PERSON.</w:t>
            </w:r>
            <w:r w:rsidRPr="005B4D9B">
              <w:rPr>
                <w:rFonts w:ascii="Calibri" w:eastAsia="Times New Roman" w:hAnsi="Calibri" w:cs="Calibri"/>
              </w:rPr>
              <w:t>birth_dt_tm</w:t>
            </w:r>
            <w:proofErr w:type="spellEnd"/>
            <w:r w:rsidRPr="005B4D9B">
              <w:rPr>
                <w:rFonts w:ascii="Calibri" w:eastAsia="Times New Roman" w:hAnsi="Calibri" w:cs="Calibri"/>
              </w:rPr>
              <w:t xml:space="preserve"> != null</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&gt;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Greater than</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PERSON.birth_dt_tm</w:t>
            </w:r>
            <w:proofErr w:type="spellEnd"/>
            <w:r w:rsidRPr="005B4D9B">
              <w:rPr>
                <w:rFonts w:ascii="Georgia" w:eastAsia="Times New Roman" w:hAnsi="Georgia" w:cs="Times New Roman"/>
              </w:rPr>
              <w:t xml:space="preserve"> &gt; </w:t>
            </w:r>
            <w:proofErr w:type="spellStart"/>
            <w:r w:rsidRPr="005B4D9B">
              <w:rPr>
                <w:rFonts w:ascii="Georgia" w:eastAsia="Times New Roman" w:hAnsi="Georgia" w:cs="Times New Roman"/>
              </w:rPr>
              <w:t>cnvtdatetime</w:t>
            </w:r>
            <w:proofErr w:type="spellEnd"/>
            <w:r w:rsidRPr="005B4D9B">
              <w:rPr>
                <w:rFonts w:ascii="Georgia" w:eastAsia="Times New Roman" w:hAnsi="Georgia" w:cs="Times New Roman"/>
              </w:rPr>
              <w:t>("01-JAN-2000")</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CLINICAL_EVENT.result_val</w:t>
            </w:r>
            <w:proofErr w:type="spellEnd"/>
            <w:r w:rsidRPr="005B4D9B">
              <w:rPr>
                <w:rFonts w:ascii="Georgia" w:eastAsia="Times New Roman" w:hAnsi="Georgia" w:cs="Times New Roman"/>
              </w:rPr>
              <w:t xml:space="preserve"> &gt; "15"</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PERFORM_RESULT.normal_high</w:t>
            </w:r>
            <w:proofErr w:type="spellEnd"/>
            <w:r w:rsidRPr="005B4D9B">
              <w:rPr>
                <w:rFonts w:ascii="Georgia" w:eastAsia="Times New Roman" w:hAnsi="Georgia" w:cs="Times New Roman"/>
              </w:rPr>
              <w:t xml:space="preserve"> &gt; 200</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&gt;=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Greater than or 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PERSON.birth_dt_tm</w:t>
            </w:r>
            <w:proofErr w:type="spellEnd"/>
            <w:r w:rsidRPr="005B4D9B">
              <w:rPr>
                <w:rFonts w:ascii="Georgia" w:eastAsia="Times New Roman" w:hAnsi="Georgia" w:cs="Times New Roman"/>
              </w:rPr>
              <w:t xml:space="preserve"> &gt;= </w:t>
            </w:r>
            <w:proofErr w:type="spellStart"/>
            <w:r w:rsidRPr="005B4D9B">
              <w:rPr>
                <w:rFonts w:ascii="Georgia" w:eastAsia="Times New Roman" w:hAnsi="Georgia" w:cs="Times New Roman"/>
              </w:rPr>
              <w:t>cnvtdatetime</w:t>
            </w:r>
            <w:proofErr w:type="spellEnd"/>
            <w:r w:rsidRPr="005B4D9B">
              <w:rPr>
                <w:rFonts w:ascii="Georgia" w:eastAsia="Times New Roman" w:hAnsi="Georgia" w:cs="Times New Roman"/>
              </w:rPr>
              <w:t>("01-JAN-2000")</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CLINICAL_EVENT.result_val</w:t>
            </w:r>
            <w:proofErr w:type="spellEnd"/>
            <w:r w:rsidRPr="005B4D9B">
              <w:rPr>
                <w:rFonts w:ascii="Georgia" w:eastAsia="Times New Roman" w:hAnsi="Georgia" w:cs="Times New Roman"/>
              </w:rPr>
              <w:t xml:space="preserve"> &gt;= "15"</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PERFORM_RESULT.normal_high</w:t>
            </w:r>
            <w:proofErr w:type="spellEnd"/>
            <w:r w:rsidRPr="005B4D9B">
              <w:rPr>
                <w:rFonts w:ascii="Georgia" w:eastAsia="Times New Roman" w:hAnsi="Georgia" w:cs="Times New Roman"/>
              </w:rPr>
              <w:t xml:space="preserve"> &gt;= 200</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&lt;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Less than</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PERSON.birth_dt_tm</w:t>
            </w:r>
            <w:proofErr w:type="spellEnd"/>
            <w:r w:rsidRPr="005B4D9B">
              <w:rPr>
                <w:rFonts w:ascii="Georgia" w:eastAsia="Times New Roman" w:hAnsi="Georgia" w:cs="Times New Roman"/>
              </w:rPr>
              <w:t xml:space="preserve"> &lt; </w:t>
            </w:r>
            <w:proofErr w:type="spellStart"/>
            <w:r w:rsidRPr="005B4D9B">
              <w:rPr>
                <w:rFonts w:ascii="Georgia" w:eastAsia="Times New Roman" w:hAnsi="Georgia" w:cs="Times New Roman"/>
              </w:rPr>
              <w:t>cnvtdatetime</w:t>
            </w:r>
            <w:proofErr w:type="spellEnd"/>
            <w:r w:rsidRPr="005B4D9B">
              <w:rPr>
                <w:rFonts w:ascii="Georgia" w:eastAsia="Times New Roman" w:hAnsi="Georgia" w:cs="Times New Roman"/>
              </w:rPr>
              <w:t>("01-JAN-2000")</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CLINICAL_EVENT.result_val</w:t>
            </w:r>
            <w:proofErr w:type="spellEnd"/>
            <w:r w:rsidRPr="005B4D9B">
              <w:rPr>
                <w:rFonts w:ascii="Georgia" w:eastAsia="Times New Roman" w:hAnsi="Georgia" w:cs="Times New Roman"/>
              </w:rPr>
              <w:t xml:space="preserve"> &lt; "15"</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PERFORM_RESULT.normal_high</w:t>
            </w:r>
            <w:proofErr w:type="spellEnd"/>
            <w:r w:rsidRPr="005B4D9B">
              <w:rPr>
                <w:rFonts w:ascii="Georgia" w:eastAsia="Times New Roman" w:hAnsi="Georgia" w:cs="Times New Roman"/>
              </w:rPr>
              <w:t xml:space="preserve"> &lt; 200</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&lt;=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Less than or 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PERSON.birth_dt_tm</w:t>
            </w:r>
            <w:proofErr w:type="spellEnd"/>
            <w:r w:rsidRPr="005B4D9B">
              <w:rPr>
                <w:rFonts w:ascii="Georgia" w:eastAsia="Times New Roman" w:hAnsi="Georgia" w:cs="Times New Roman"/>
              </w:rPr>
              <w:t xml:space="preserve"> &lt;= </w:t>
            </w:r>
            <w:proofErr w:type="spellStart"/>
            <w:r w:rsidRPr="005B4D9B">
              <w:rPr>
                <w:rFonts w:ascii="Georgia" w:eastAsia="Times New Roman" w:hAnsi="Georgia" w:cs="Times New Roman"/>
              </w:rPr>
              <w:t>cnvtdatetime</w:t>
            </w:r>
            <w:proofErr w:type="spellEnd"/>
            <w:r w:rsidRPr="005B4D9B">
              <w:rPr>
                <w:rFonts w:ascii="Georgia" w:eastAsia="Times New Roman" w:hAnsi="Georgia" w:cs="Times New Roman"/>
              </w:rPr>
              <w:t>("01-JAN-2000")</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CLINICAL_EVENT.result_val</w:t>
            </w:r>
            <w:proofErr w:type="spellEnd"/>
            <w:r w:rsidRPr="005B4D9B">
              <w:rPr>
                <w:rFonts w:ascii="Georgia" w:eastAsia="Times New Roman" w:hAnsi="Georgia" w:cs="Times New Roman"/>
              </w:rPr>
              <w:t xml:space="preserve"> &lt;= "15"</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PERFORM_RESULT.normal_high</w:t>
            </w:r>
            <w:proofErr w:type="spellEnd"/>
            <w:r w:rsidRPr="005B4D9B">
              <w:rPr>
                <w:rFonts w:ascii="Georgia" w:eastAsia="Times New Roman" w:hAnsi="Georgia" w:cs="Times New Roman"/>
              </w:rPr>
              <w:t xml:space="preserve"> &lt;= 200</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Between</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Inclusive range</w:t>
            </w:r>
          </w:p>
        </w:tc>
        <w:tc>
          <w:tcPr>
            <w:tcW w:w="67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Returns data where the value is between two expressions.</w:t>
            </w:r>
          </w:p>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 </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PERSON.birth_dt_tm</w:t>
            </w:r>
            <w:proofErr w:type="spellEnd"/>
            <w:r w:rsidRPr="005B4D9B">
              <w:rPr>
                <w:rFonts w:ascii="Georgia" w:eastAsia="Times New Roman" w:hAnsi="Georgia" w:cs="Times New Roman"/>
              </w:rPr>
              <w:t xml:space="preserve"> between </w:t>
            </w:r>
            <w:proofErr w:type="spellStart"/>
            <w:r w:rsidRPr="005B4D9B">
              <w:rPr>
                <w:rFonts w:ascii="Georgia" w:eastAsia="Times New Roman" w:hAnsi="Georgia" w:cs="Times New Roman"/>
              </w:rPr>
              <w:t>cnvtdatetime</w:t>
            </w:r>
            <w:proofErr w:type="spellEnd"/>
            <w:r w:rsidRPr="005B4D9B">
              <w:rPr>
                <w:rFonts w:ascii="Georgia" w:eastAsia="Times New Roman" w:hAnsi="Georgia" w:cs="Times New Roman"/>
              </w:rPr>
              <w:t xml:space="preserve">("01-JAN-2000") and </w:t>
            </w:r>
            <w:proofErr w:type="spellStart"/>
            <w:r w:rsidRPr="005B4D9B">
              <w:rPr>
                <w:rFonts w:ascii="Georgia" w:eastAsia="Times New Roman" w:hAnsi="Georgia" w:cs="Times New Roman"/>
              </w:rPr>
              <w:t>cnvtdatetime</w:t>
            </w:r>
            <w:proofErr w:type="spellEnd"/>
            <w:r w:rsidRPr="005B4D9B">
              <w:rPr>
                <w:rFonts w:ascii="Georgia" w:eastAsia="Times New Roman" w:hAnsi="Georgia" w:cs="Times New Roman"/>
              </w:rPr>
              <w:t>("31-JAN-2000")</w:t>
            </w:r>
          </w:p>
          <w:p w:rsidR="005B4D9B" w:rsidRPr="005B4D9B" w:rsidRDefault="005B4D9B" w:rsidP="005B4D9B">
            <w:pPr>
              <w:spacing w:after="0" w:line="240" w:lineRule="auto"/>
              <w:rPr>
                <w:rFonts w:ascii="Georgia" w:eastAsia="Times New Roman" w:hAnsi="Georgia" w:cs="Times New Roman"/>
              </w:rPr>
            </w:pPr>
            <w:proofErr w:type="spellStart"/>
            <w:r w:rsidRPr="005B4D9B">
              <w:rPr>
                <w:rFonts w:ascii="Georgia" w:eastAsia="Times New Roman" w:hAnsi="Georgia" w:cs="Times New Roman"/>
              </w:rPr>
              <w:t>PERFORM_RESULT.normal_high</w:t>
            </w:r>
            <w:proofErr w:type="spellEnd"/>
            <w:r w:rsidRPr="005B4D9B">
              <w:rPr>
                <w:rFonts w:ascii="Georgia" w:eastAsia="Times New Roman" w:hAnsi="Georgia" w:cs="Times New Roman"/>
              </w:rPr>
              <w:t xml:space="preserve"> between 200 and 400</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In</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Multiple OR qualification</w:t>
            </w:r>
          </w:p>
        </w:tc>
        <w:tc>
          <w:tcPr>
            <w:tcW w:w="67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Returns data for any value within the given list.</w:t>
            </w:r>
          </w:p>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 </w:t>
            </w:r>
          </w:p>
          <w:p w:rsidR="005B4D9B" w:rsidRPr="005B4D9B" w:rsidRDefault="005B4D9B" w:rsidP="005B4D9B">
            <w:pPr>
              <w:spacing w:after="0" w:line="240" w:lineRule="auto"/>
              <w:rPr>
                <w:rFonts w:ascii="Times New Roman" w:eastAsia="Times New Roman" w:hAnsi="Times New Roman" w:cs="Times New Roman"/>
              </w:rPr>
            </w:pPr>
            <w:proofErr w:type="spellStart"/>
            <w:r w:rsidRPr="005B4D9B">
              <w:rPr>
                <w:rFonts w:ascii="Georgia" w:eastAsia="Times New Roman" w:hAnsi="Georgia" w:cs="Times New Roman"/>
              </w:rPr>
              <w:t>PERSON.person_id</w:t>
            </w:r>
            <w:proofErr w:type="spellEnd"/>
            <w:r w:rsidRPr="005B4D9B">
              <w:rPr>
                <w:rFonts w:ascii="Georgia" w:eastAsia="Times New Roman" w:hAnsi="Georgia" w:cs="Times New Roman"/>
              </w:rPr>
              <w:t xml:space="preserve"> in (</w:t>
            </w:r>
            <w:r w:rsidRPr="005B4D9B">
              <w:rPr>
                <w:rFonts w:ascii="Calibri" w:eastAsia="Times New Roman" w:hAnsi="Calibri" w:cs="Calibri"/>
              </w:rPr>
              <w:t>26131489, 26126938, 26122207, 26120748, 26118866)</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Not</w:t>
            </w:r>
          </w:p>
        </w:tc>
        <w:tc>
          <w:tcPr>
            <w:tcW w:w="22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Negate an operator</w:t>
            </w:r>
          </w:p>
        </w:tc>
        <w:tc>
          <w:tcPr>
            <w:tcW w:w="68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Commonly combined with In or Exists to create Not In or Not Exists.</w:t>
            </w:r>
          </w:p>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 </w:t>
            </w:r>
          </w:p>
          <w:p w:rsidR="005B4D9B" w:rsidRPr="005B4D9B" w:rsidRDefault="005B4D9B" w:rsidP="005B4D9B">
            <w:pPr>
              <w:spacing w:after="0" w:line="240" w:lineRule="auto"/>
              <w:rPr>
                <w:rFonts w:ascii="Times New Roman" w:eastAsia="Times New Roman" w:hAnsi="Times New Roman" w:cs="Times New Roman"/>
              </w:rPr>
            </w:pPr>
            <w:proofErr w:type="spellStart"/>
            <w:r w:rsidRPr="005B4D9B">
              <w:rPr>
                <w:rFonts w:ascii="Georgia" w:eastAsia="Times New Roman" w:hAnsi="Georgia" w:cs="Times New Roman"/>
              </w:rPr>
              <w:t>PERSON.person_id</w:t>
            </w:r>
            <w:proofErr w:type="spellEnd"/>
            <w:r w:rsidRPr="005B4D9B">
              <w:rPr>
                <w:rFonts w:ascii="Georgia" w:eastAsia="Times New Roman" w:hAnsi="Georgia" w:cs="Times New Roman"/>
              </w:rPr>
              <w:t xml:space="preserve"> not in (</w:t>
            </w:r>
            <w:r w:rsidRPr="005B4D9B">
              <w:rPr>
                <w:rFonts w:ascii="Calibri" w:eastAsia="Times New Roman" w:hAnsi="Calibri" w:cs="Calibri"/>
              </w:rPr>
              <w:t>26131489, 26126938, 26122207, 26120748, 26118866)</w:t>
            </w:r>
          </w:p>
        </w:tc>
      </w:tr>
      <w:tr w:rsidR="005B4D9B" w:rsidRPr="005B4D9B" w:rsidTr="005B4D9B">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rPr>
              <w:t>Exists</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highlight w:val="yellow"/>
              </w:rPr>
              <w:t>here</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B4D9B" w:rsidRPr="005B4D9B" w:rsidRDefault="005B4D9B" w:rsidP="005B4D9B">
            <w:pPr>
              <w:spacing w:after="0" w:line="240" w:lineRule="auto"/>
              <w:rPr>
                <w:rFonts w:ascii="Georgia" w:eastAsia="Times New Roman" w:hAnsi="Georgia" w:cs="Times New Roman"/>
              </w:rPr>
            </w:pPr>
            <w:r w:rsidRPr="005B4D9B">
              <w:rPr>
                <w:rFonts w:ascii="Georgia" w:eastAsia="Times New Roman" w:hAnsi="Georgia" w:cs="Times New Roman"/>
                <w:highlight w:val="yellow"/>
              </w:rPr>
              <w:t xml:space="preserve">This </w:t>
            </w:r>
            <w:proofErr w:type="gramStart"/>
            <w:r w:rsidRPr="005B4D9B">
              <w:rPr>
                <w:rFonts w:ascii="Georgia" w:eastAsia="Times New Roman" w:hAnsi="Georgia" w:cs="Times New Roman"/>
                <w:highlight w:val="yellow"/>
              </w:rPr>
              <w:t>will be covered</w:t>
            </w:r>
            <w:proofErr w:type="gramEnd"/>
            <w:r w:rsidRPr="005B4D9B">
              <w:rPr>
                <w:rFonts w:ascii="Georgia" w:eastAsia="Times New Roman" w:hAnsi="Georgia" w:cs="Times New Roman"/>
                <w:highlight w:val="yellow"/>
              </w:rPr>
              <w:t xml:space="preserve"> in Nested Select section.</w:t>
            </w:r>
          </w:p>
        </w:tc>
      </w:tr>
    </w:tbl>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More often than </w:t>
      </w:r>
      <w:del w:id="49" w:author="Sasser, Mindy T." w:date="2019-08-08T13:26:00Z">
        <w:r w:rsidRPr="005B4D9B" w:rsidDel="009C7561">
          <w:rPr>
            <w:rFonts w:ascii="Calibri" w:eastAsia="Times New Roman" w:hAnsi="Calibri" w:cs="Calibri"/>
          </w:rPr>
          <w:delText>not</w:delText>
        </w:r>
      </w:del>
      <w:ins w:id="50" w:author="Sasser, Mindy T." w:date="2019-08-08T13:26:00Z">
        <w:r w:rsidR="009C7561" w:rsidRPr="005B4D9B">
          <w:rPr>
            <w:rFonts w:ascii="Calibri" w:eastAsia="Times New Roman" w:hAnsi="Calibri" w:cs="Calibri"/>
          </w:rPr>
          <w:t>not,</w:t>
        </w:r>
      </w:ins>
      <w:r w:rsidRPr="005B4D9B">
        <w:rPr>
          <w:rFonts w:ascii="Calibri" w:eastAsia="Times New Roman" w:hAnsi="Calibri" w:cs="Calibri"/>
        </w:rPr>
        <w:t xml:space="preserve"> you are going to have more than one qualification needed to return the data you want. The relationship between the qualifications is important - you might want to return people whose last name is "Smith" AND who has a birth date after (greater than) the year 2000.</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Type the following query out in your environment using the AND keyword and see if any data returns. If not, change the qualification until it does.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p.person_id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p.name_last_key</w:t>
      </w:r>
      <w:proofErr w:type="spellEnd"/>
      <w:r w:rsidRPr="005B4D9B">
        <w:rPr>
          <w:rFonts w:ascii="Calibri" w:eastAsia="Times New Roman" w:hAnsi="Calibri" w:cs="Calibri"/>
          <w:i/>
          <w:iCs/>
        </w:rPr>
        <w:t xml:space="preserve"> = "SMITH"</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b/>
          <w:bCs/>
          <w:i/>
          <w:iCs/>
        </w:rPr>
        <w:t>and</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p.birth_dt_tm</w:t>
      </w:r>
      <w:proofErr w:type="spellEnd"/>
      <w:r w:rsidRPr="005B4D9B">
        <w:rPr>
          <w:rFonts w:ascii="Calibri" w:eastAsia="Times New Roman" w:hAnsi="Calibri" w:cs="Calibri"/>
          <w:i/>
          <w:iCs/>
        </w:rPr>
        <w:t xml:space="preserve"> &gt; </w:t>
      </w:r>
      <w:proofErr w:type="spellStart"/>
      <w:r w:rsidRPr="005B4D9B">
        <w:rPr>
          <w:rFonts w:ascii="Calibri" w:eastAsia="Times New Roman" w:hAnsi="Calibri" w:cs="Calibri"/>
          <w:i/>
          <w:iCs/>
        </w:rPr>
        <w:t>cnvtdatetime</w:t>
      </w:r>
      <w:proofErr w:type="spellEnd"/>
      <w:r w:rsidRPr="005B4D9B">
        <w:rPr>
          <w:rFonts w:ascii="Calibri" w:eastAsia="Times New Roman" w:hAnsi="Calibri" w:cs="Calibri"/>
          <w:i/>
          <w:iCs/>
        </w:rPr>
        <w:t>("01-JAN-2000")</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What if you want to return people whose birth date is greater than 2000 OR less than 1935?</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p.person_id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p.name_last_key</w:t>
      </w:r>
      <w:proofErr w:type="spellEnd"/>
      <w:r w:rsidRPr="005B4D9B">
        <w:rPr>
          <w:rFonts w:ascii="Calibri" w:eastAsia="Times New Roman" w:hAnsi="Calibri" w:cs="Calibri"/>
          <w:i/>
          <w:iCs/>
        </w:rPr>
        <w:t xml:space="preserve"> = "SMITH"</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b/>
          <w:bCs/>
          <w:i/>
          <w:iCs/>
        </w:rPr>
        <w:t>and</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p.birth_dt_tm</w:t>
      </w:r>
      <w:proofErr w:type="spellEnd"/>
      <w:r w:rsidRPr="005B4D9B">
        <w:rPr>
          <w:rFonts w:ascii="Calibri" w:eastAsia="Times New Roman" w:hAnsi="Calibri" w:cs="Calibri"/>
          <w:i/>
          <w:iCs/>
        </w:rPr>
        <w:t xml:space="preserve"> &gt; </w:t>
      </w:r>
      <w:proofErr w:type="spellStart"/>
      <w:r w:rsidRPr="005B4D9B">
        <w:rPr>
          <w:rFonts w:ascii="Calibri" w:eastAsia="Times New Roman" w:hAnsi="Calibri" w:cs="Calibri"/>
          <w:i/>
          <w:iCs/>
        </w:rPr>
        <w:t>cnvtdatetime</w:t>
      </w:r>
      <w:proofErr w:type="spellEnd"/>
      <w:r w:rsidRPr="005B4D9B">
        <w:rPr>
          <w:rFonts w:ascii="Calibri" w:eastAsia="Times New Roman" w:hAnsi="Calibri" w:cs="Calibri"/>
          <w:i/>
          <w:iCs/>
        </w:rPr>
        <w:t>("01-JAN-2000")</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xml:space="preserve"> </w:t>
      </w:r>
      <w:r w:rsidRPr="005B4D9B">
        <w:rPr>
          <w:rFonts w:ascii="Calibri" w:eastAsia="Times New Roman" w:hAnsi="Calibri" w:cs="Calibri"/>
          <w:b/>
          <w:bCs/>
          <w:i/>
          <w:iCs/>
        </w:rPr>
        <w:t xml:space="preserve"> </w:t>
      </w:r>
      <w:proofErr w:type="gramStart"/>
      <w:r w:rsidRPr="005B4D9B">
        <w:rPr>
          <w:rFonts w:ascii="Calibri" w:eastAsia="Times New Roman" w:hAnsi="Calibri" w:cs="Calibri"/>
          <w:b/>
          <w:bCs/>
          <w:i/>
          <w:iCs/>
        </w:rPr>
        <w:t>or</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p.birth_dt_tm</w:t>
      </w:r>
      <w:proofErr w:type="spellEnd"/>
      <w:r w:rsidRPr="005B4D9B">
        <w:rPr>
          <w:rFonts w:ascii="Calibri" w:eastAsia="Times New Roman" w:hAnsi="Calibri" w:cs="Calibri"/>
          <w:i/>
          <w:iCs/>
        </w:rPr>
        <w:t xml:space="preserve"> &lt; </w:t>
      </w:r>
      <w:proofErr w:type="spellStart"/>
      <w:r w:rsidRPr="005B4D9B">
        <w:rPr>
          <w:rFonts w:ascii="Calibri" w:eastAsia="Times New Roman" w:hAnsi="Calibri" w:cs="Calibri"/>
          <w:i/>
          <w:iCs/>
        </w:rPr>
        <w:t>cnvtdatetime</w:t>
      </w:r>
      <w:proofErr w:type="spellEnd"/>
      <w:r w:rsidRPr="005B4D9B">
        <w:rPr>
          <w:rFonts w:ascii="Calibri" w:eastAsia="Times New Roman" w:hAnsi="Calibri" w:cs="Calibri"/>
          <w:i/>
          <w:iCs/>
        </w:rPr>
        <w:t>("01-JAN-1935")</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Notice how in the screen shot there are several people born in 2016/2017 as well as people from 1930!</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0868F51A" wp14:editId="3CCB17E8">
            <wp:extent cx="4152900" cy="3000375"/>
            <wp:effectExtent l="0" t="0" r="0" b="9525"/>
            <wp:docPr id="30" name="Picture 30" descr="Machine generated alternative text:&#10;Edit Query &#10;PERSON ID &#10;22222461 &#10;2235003.00 &#10;4939432.00 &#10;24803681 &#10;22886335 . oo &#10;1413994.00 &#10;26121532 . oo &#10;7496611 &#10;4112432.00 &#10;24045224.00 &#10;25153233.00 &#10;12677421 &#10;NAME FULL FORMATTED &#10;BIRTH DT TM &#10;07/28/16 &#10;09/14/32 &#10;06/15/26 &#10;07/18/17 &#10;08/06/16 &#10;11/02/27 &#10;06/22/19 &#10;07/01/30 &#10;09/06/30 &#10;03/09/17 &#10;05/09/17 &#10;08/31/02 &#10;02/02/08 &#10;SMITH, &#10;SMITH, &#10;SMITH, &#10;SMITH, &#10;SMITH, &#10;SMITH, &#10;SMITH, &#10;SMITH, &#10;SMITH, &#10;SMITH, &#10;SMITH, &#10;SMITH, &#10;SMITH, &#10;ÄDÄLINE &#10;ANNE M &#10;BRADY O &#10;ccR_Ä &#10;GABRIEL &#10;HENRY L &#10;JANE &#10;JUANITA &#10;MARY K &#10;NEIL W &#10;REMINGTON &#10;SAVANNAH R &#10;ZARA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Edit Query &#10;PERSON ID &#10;22222461 &#10;2235003.00 &#10;4939432.00 &#10;24803681 &#10;22886335 . oo &#10;1413994.00 &#10;26121532 . oo &#10;7496611 &#10;4112432.00 &#10;24045224.00 &#10;25153233.00 &#10;12677421 &#10;NAME FULL FORMATTED &#10;BIRTH DT TM &#10;07/28/16 &#10;09/14/32 &#10;06/15/26 &#10;07/18/17 &#10;08/06/16 &#10;11/02/27 &#10;06/22/19 &#10;07/01/30 &#10;09/06/30 &#10;03/09/17 &#10;05/09/17 &#10;08/31/02 &#10;02/02/08 &#10;SMITH, &#10;SMITH, &#10;SMITH, &#10;SMITH, &#10;SMITH, &#10;SMITH, &#10;SMITH, &#10;SMITH, &#10;SMITH, &#10;SMITH, &#10;SMITH, &#10;SMITH, &#10;SMITH, &#10;ÄDÄLINE &#10;ANNE M &#10;BRADY O &#10;ccR_Ä &#10;GABRIEL &#10;HENRY L &#10;JANE &#10;JUANITA &#10;MARY K &#10;NEIL W &#10;REMINGTON &#10;SAVANNAH R &#10;ZARA D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2900" cy="30003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keywords AND </w:t>
      </w:r>
      <w:proofErr w:type="spellStart"/>
      <w:r w:rsidRPr="005B4D9B">
        <w:rPr>
          <w:rFonts w:ascii="Georgia" w:eastAsia="Times New Roman" w:hAnsi="Georgia" w:cs="Calibri"/>
        </w:rPr>
        <w:t>and</w:t>
      </w:r>
      <w:proofErr w:type="spellEnd"/>
      <w:r w:rsidRPr="005B4D9B">
        <w:rPr>
          <w:rFonts w:ascii="Georgia" w:eastAsia="Times New Roman" w:hAnsi="Georgia" w:cs="Calibri"/>
        </w:rPr>
        <w:t xml:space="preserve"> OR allow you to conditionally control what data returns from the query. You will use the AND keyword much more often than the OR keyword, but </w:t>
      </w:r>
      <w:proofErr w:type="gramStart"/>
      <w:r w:rsidRPr="005B4D9B">
        <w:rPr>
          <w:rFonts w:ascii="Georgia" w:eastAsia="Times New Roman" w:hAnsi="Georgia" w:cs="Calibri"/>
        </w:rPr>
        <w:t>it's</w:t>
      </w:r>
      <w:proofErr w:type="gramEnd"/>
      <w:r w:rsidRPr="005B4D9B">
        <w:rPr>
          <w:rFonts w:ascii="Georgia" w:eastAsia="Times New Roman" w:hAnsi="Georgia" w:cs="Calibri"/>
        </w:rPr>
        <w:t xml:space="preserve"> important to know it is available.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We also used the function </w:t>
      </w:r>
      <w:proofErr w:type="spellStart"/>
      <w:proofErr w:type="gramStart"/>
      <w:r w:rsidRPr="005B4D9B">
        <w:rPr>
          <w:rFonts w:ascii="Georgia" w:eastAsia="Times New Roman" w:hAnsi="Georgia" w:cs="Calibri"/>
        </w:rPr>
        <w:t>cnvtdatetime</w:t>
      </w:r>
      <w:proofErr w:type="spellEnd"/>
      <w:r w:rsidRPr="005B4D9B">
        <w:rPr>
          <w:rFonts w:ascii="Georgia" w:eastAsia="Times New Roman" w:hAnsi="Georgia" w:cs="Calibri"/>
        </w:rPr>
        <w:t>(</w:t>
      </w:r>
      <w:proofErr w:type="gramEnd"/>
      <w:r w:rsidRPr="005B4D9B">
        <w:rPr>
          <w:rFonts w:ascii="Georgia" w:eastAsia="Times New Roman" w:hAnsi="Georgia" w:cs="Calibri"/>
        </w:rPr>
        <w:t xml:space="preserve">) in the query. We will be talking much more about what functions are, how they are used, and specifically what </w:t>
      </w:r>
      <w:proofErr w:type="spellStart"/>
      <w:proofErr w:type="gramStart"/>
      <w:r w:rsidRPr="005B4D9B">
        <w:rPr>
          <w:rFonts w:ascii="Georgia" w:eastAsia="Times New Roman" w:hAnsi="Georgia" w:cs="Calibri"/>
        </w:rPr>
        <w:t>cnvtdatetime</w:t>
      </w:r>
      <w:proofErr w:type="spellEnd"/>
      <w:r w:rsidRPr="005B4D9B">
        <w:rPr>
          <w:rFonts w:ascii="Georgia" w:eastAsia="Times New Roman" w:hAnsi="Georgia" w:cs="Calibri"/>
        </w:rPr>
        <w:t>(</w:t>
      </w:r>
      <w:proofErr w:type="gramEnd"/>
      <w:r w:rsidRPr="005B4D9B">
        <w:rPr>
          <w:rFonts w:ascii="Georgia" w:eastAsia="Times New Roman" w:hAnsi="Georgia" w:cs="Calibri"/>
        </w:rPr>
        <w:t>) does in Chapter 5.</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rPr>
        <w:t>Let's</w:t>
      </w:r>
      <w:proofErr w:type="gramEnd"/>
      <w:r w:rsidRPr="005B4D9B">
        <w:rPr>
          <w:rFonts w:ascii="Georgia" w:eastAsia="Times New Roman" w:hAnsi="Georgia" w:cs="Calibri"/>
        </w:rPr>
        <w:t xml:space="preserve"> look at another example so we can take a look at the IN operator.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following query returns a list of lab </w:t>
      </w:r>
      <w:proofErr w:type="spellStart"/>
      <w:r w:rsidRPr="005B4D9B">
        <w:rPr>
          <w:rFonts w:ascii="Georgia" w:eastAsia="Times New Roman" w:hAnsi="Georgia" w:cs="Calibri"/>
        </w:rPr>
        <w:t>orderables</w:t>
      </w:r>
      <w:proofErr w:type="spellEnd"/>
      <w:r w:rsidRPr="005B4D9B">
        <w:rPr>
          <w:rFonts w:ascii="Georgia" w:eastAsia="Times New Roman" w:hAnsi="Georgia" w:cs="Calibri"/>
        </w:rPr>
        <w:t xml:space="preserve"> from the ORDER_CATALOG table. It assumes the name of the orderable, so if nothing returns when running it, try changing the names.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Type in the following query and run it.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r w:rsidRPr="005B4D9B">
        <w:rPr>
          <w:rFonts w:ascii="Calibri" w:eastAsia="Times New Roman" w:hAnsi="Calibri" w:cs="Calibri"/>
          <w:i/>
          <w:iCs/>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oc.primary_mnemonic</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r w:rsidRPr="005B4D9B">
        <w:rPr>
          <w:rFonts w:ascii="Calibri" w:eastAsia="Times New Roman" w:hAnsi="Calibri" w:cs="Calibri"/>
          <w:i/>
          <w:iCs/>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proofErr w:type="gramStart"/>
      <w:r w:rsidRPr="005B4D9B">
        <w:rPr>
          <w:rFonts w:ascii="Calibri" w:eastAsia="Times New Roman" w:hAnsi="Calibri" w:cs="Calibri"/>
          <w:i/>
          <w:iCs/>
        </w:rPr>
        <w:t>order_catalog</w:t>
      </w:r>
      <w:proofErr w:type="spellEnd"/>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oc</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oc.primary_mnemonic</w:t>
      </w:r>
      <w:proofErr w:type="spellEnd"/>
      <w:r w:rsidRPr="005B4D9B">
        <w:rPr>
          <w:rFonts w:ascii="Calibri" w:eastAsia="Times New Roman" w:hAnsi="Calibri" w:cs="Calibri"/>
          <w:i/>
          <w:iCs/>
        </w:rPr>
        <w:t xml:space="preserve"> in ("BMP*", "CBC*", "BUN*")</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3D8F938D" wp14:editId="22AA0707">
            <wp:extent cx="3533775" cy="1323975"/>
            <wp:effectExtent l="0" t="0" r="9525" b="9525"/>
            <wp:docPr id="29" name="Picture 29" descr="Machine generated alternative text:&#10;Edit Query &#10;PRIMARY MNEMONIC &#10;CBC wi Chou t Differential &#10;CBC with Different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Edit Query &#10;PRIMARY MNEMONIC &#10;CBC wi Chou t Differential &#10;CBC with Differential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13239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proofErr w:type="gramStart"/>
      <w:r w:rsidRPr="005B4D9B">
        <w:rPr>
          <w:rFonts w:ascii="Georgia" w:eastAsia="Times New Roman" w:hAnsi="Georgia" w:cs="Calibri"/>
        </w:rPr>
        <w:t>Let's</w:t>
      </w:r>
      <w:proofErr w:type="gramEnd"/>
      <w:r w:rsidRPr="005B4D9B">
        <w:rPr>
          <w:rFonts w:ascii="Georgia" w:eastAsia="Times New Roman" w:hAnsi="Georgia" w:cs="Calibri"/>
        </w:rPr>
        <w:t xml:space="preserve"> try adding </w:t>
      </w:r>
      <w:proofErr w:type="spellStart"/>
      <w:r w:rsidRPr="005B4D9B">
        <w:rPr>
          <w:rFonts w:ascii="Georgia" w:eastAsia="Times New Roman" w:hAnsi="Georgia" w:cs="Calibri"/>
        </w:rPr>
        <w:t>Billirubin</w:t>
      </w:r>
      <w:proofErr w:type="spellEnd"/>
      <w:r w:rsidRPr="005B4D9B">
        <w:rPr>
          <w:rFonts w:ascii="Georgia" w:eastAsia="Times New Roman" w:hAnsi="Georgia" w:cs="Calibri"/>
        </w:rPr>
        <w:t>.</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r w:rsidRPr="005B4D9B">
        <w:rPr>
          <w:rFonts w:ascii="Calibri" w:eastAsia="Times New Roman" w:hAnsi="Calibri" w:cs="Calibri"/>
          <w:i/>
          <w:iCs/>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oc.primary_mnemonic</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r w:rsidRPr="005B4D9B">
        <w:rPr>
          <w:rFonts w:ascii="Calibri" w:eastAsia="Times New Roman" w:hAnsi="Calibri" w:cs="Calibri"/>
          <w:i/>
          <w:iCs/>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proofErr w:type="gramStart"/>
      <w:r w:rsidRPr="005B4D9B">
        <w:rPr>
          <w:rFonts w:ascii="Calibri" w:eastAsia="Times New Roman" w:hAnsi="Calibri" w:cs="Calibri"/>
          <w:i/>
          <w:iCs/>
        </w:rPr>
        <w:t>order_catalog</w:t>
      </w:r>
      <w:proofErr w:type="spellEnd"/>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oc</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oc.primary_mnemonic</w:t>
      </w:r>
      <w:proofErr w:type="spellEnd"/>
      <w:r w:rsidRPr="005B4D9B">
        <w:rPr>
          <w:rFonts w:ascii="Calibri" w:eastAsia="Times New Roman" w:hAnsi="Calibri" w:cs="Calibri"/>
          <w:i/>
          <w:iCs/>
        </w:rPr>
        <w:t xml:space="preserve"> in ("BMP*", "CBC*", "BUN*", "Bilirubin*")</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Nothing returns.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481C6F66" wp14:editId="455B1299">
            <wp:extent cx="3838575" cy="828675"/>
            <wp:effectExtent l="0" t="0" r="9525" b="9525"/>
            <wp:docPr id="28" name="Picture 28" descr="Machine generated alternative text:&#10;Edit Query &#10;NO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Edit Query &#10;NO RESULT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8286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There are Bilirubin </w:t>
      </w:r>
      <w:proofErr w:type="spellStart"/>
      <w:r w:rsidRPr="005B4D9B">
        <w:rPr>
          <w:rFonts w:ascii="Georgia" w:eastAsia="Times New Roman" w:hAnsi="Georgia" w:cs="Calibri"/>
        </w:rPr>
        <w:t>orderables</w:t>
      </w:r>
      <w:proofErr w:type="spellEnd"/>
      <w:r w:rsidRPr="005B4D9B">
        <w:rPr>
          <w:rFonts w:ascii="Georgia" w:eastAsia="Times New Roman" w:hAnsi="Georgia" w:cs="Calibri"/>
        </w:rPr>
        <w:t xml:space="preserve"> built in my environment, though.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05EA7A78" wp14:editId="3D3F094C">
            <wp:extent cx="3467100" cy="2047875"/>
            <wp:effectExtent l="0" t="0" r="0" b="9525"/>
            <wp:docPr id="27" name="Picture 27" descr="Machine generated alternative text:&#10;Edit Query &#10;PRIMARY MNEMONIC &#10;Fluid &#10;(SENDOUT) &#10;Bf I rubin &#10;Bf I rubin &#10;Bf I rubin &#10;Bf I rubin &#10;Bf I rubin &#10;Bi I rubin, &#10;Total &#10;Total and Direct &#10;Urine &#10;Body Fluid &#10;Cord Blood &#10;To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10;Edit Query &#10;PRIMARY MNEMONIC &#10;Fluid &#10;(SENDOUT) &#10;Bf I rubin &#10;Bf I rubin &#10;Bf I rubin &#10;Bf I rubin &#10;Bf I rubin &#10;Bi I rubin, &#10;Total &#10;Total and Direct &#10;Urine &#10;Body Fluid &#10;Cord Blood &#10;Total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20478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The reason nothing returns is that when using the IN operator, you </w:t>
      </w:r>
      <w:proofErr w:type="gramStart"/>
      <w:r w:rsidRPr="005B4D9B">
        <w:rPr>
          <w:rFonts w:ascii="Georgia" w:eastAsia="Times New Roman" w:hAnsi="Georgia" w:cs="Calibri"/>
        </w:rPr>
        <w:t>can't</w:t>
      </w:r>
      <w:proofErr w:type="gramEnd"/>
      <w:r w:rsidRPr="005B4D9B">
        <w:rPr>
          <w:rFonts w:ascii="Georgia" w:eastAsia="Times New Roman" w:hAnsi="Georgia" w:cs="Calibri"/>
        </w:rPr>
        <w:t xml:space="preserve"> list more than 1000 strings and numbers or three wildcard items. "Bilirubin*" was our fourth wildcard in the IN operator, so nothing returned. Notice how we </w:t>
      </w:r>
      <w:proofErr w:type="gramStart"/>
      <w:r w:rsidRPr="005B4D9B">
        <w:rPr>
          <w:rFonts w:ascii="Georgia" w:eastAsia="Times New Roman" w:hAnsi="Georgia" w:cs="Calibri"/>
        </w:rPr>
        <w:t>didn't</w:t>
      </w:r>
      <w:proofErr w:type="gramEnd"/>
      <w:r w:rsidRPr="005B4D9B">
        <w:rPr>
          <w:rFonts w:ascii="Georgia" w:eastAsia="Times New Roman" w:hAnsi="Georgia" w:cs="Calibri"/>
        </w:rPr>
        <w:t xml:space="preserve"> </w:t>
      </w:r>
      <w:del w:id="51" w:author="Sasser, Mindy T." w:date="2019-08-08T13:28:00Z">
        <w:r w:rsidRPr="005B4D9B" w:rsidDel="009C7561">
          <w:rPr>
            <w:rFonts w:ascii="Georgia" w:eastAsia="Times New Roman" w:hAnsi="Georgia" w:cs="Calibri"/>
          </w:rPr>
          <w:delText xml:space="preserve">even </w:delText>
        </w:r>
      </w:del>
      <w:r w:rsidRPr="005B4D9B">
        <w:rPr>
          <w:rFonts w:ascii="Georgia" w:eastAsia="Times New Roman" w:hAnsi="Georgia" w:cs="Calibri"/>
        </w:rPr>
        <w:t>get an error either!</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Exercise 2.2</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Write two different queries in your non-production environment on the ORDERS table, one using the BETWEEN operator and one using the IN operator.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numPr>
          <w:ilvl w:val="0"/>
          <w:numId w:val="4"/>
        </w:numPr>
        <w:spacing w:after="0" w:line="240" w:lineRule="auto"/>
        <w:ind w:left="540"/>
        <w:textAlignment w:val="center"/>
        <w:rPr>
          <w:rFonts w:ascii="Georgia" w:eastAsia="Times New Roman" w:hAnsi="Georgia" w:cs="Calibri"/>
        </w:rPr>
      </w:pPr>
      <w:r w:rsidRPr="005B4D9B">
        <w:rPr>
          <w:rFonts w:ascii="Georgia" w:eastAsia="Times New Roman" w:hAnsi="Georgia" w:cs="Calibri"/>
        </w:rPr>
        <w:t xml:space="preserve">Write a query to return all orders for the previous day. Use the BETWEEN operator to qualify against the ORIG_ORDER_DT_TM field on the ORDERS table. Return the ORDER_ID, the name of the orderable, and the order date. </w:t>
      </w:r>
    </w:p>
    <w:p w:rsidR="005B4D9B" w:rsidRPr="005B4D9B" w:rsidRDefault="005B4D9B" w:rsidP="005B4D9B">
      <w:pPr>
        <w:spacing w:after="0" w:line="240" w:lineRule="auto"/>
        <w:ind w:left="540"/>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ind w:left="540"/>
        <w:rPr>
          <w:rFonts w:ascii="Georgia" w:eastAsia="Times New Roman" w:hAnsi="Georgia" w:cs="Calibri"/>
        </w:rPr>
      </w:pPr>
      <w:r w:rsidRPr="005B4D9B">
        <w:rPr>
          <w:rFonts w:ascii="Georgia" w:eastAsia="Times New Roman" w:hAnsi="Georgia" w:cs="Calibri"/>
        </w:rPr>
        <w:t xml:space="preserve">Hint: use the </w:t>
      </w:r>
      <w:proofErr w:type="spellStart"/>
      <w:proofErr w:type="gramStart"/>
      <w:r w:rsidRPr="005B4D9B">
        <w:rPr>
          <w:rFonts w:ascii="Georgia" w:eastAsia="Times New Roman" w:hAnsi="Georgia" w:cs="Calibri"/>
        </w:rPr>
        <w:t>cnvtdatetime</w:t>
      </w:r>
      <w:proofErr w:type="spellEnd"/>
      <w:r w:rsidRPr="005B4D9B">
        <w:rPr>
          <w:rFonts w:ascii="Georgia" w:eastAsia="Times New Roman" w:hAnsi="Georgia" w:cs="Calibri"/>
        </w:rPr>
        <w:t>(</w:t>
      </w:r>
      <w:proofErr w:type="gramEnd"/>
      <w:r w:rsidRPr="005B4D9B">
        <w:rPr>
          <w:rFonts w:ascii="Georgia" w:eastAsia="Times New Roman" w:hAnsi="Georgia" w:cs="Calibri"/>
        </w:rPr>
        <w:t xml:space="preserve">) function with two reserved variables </w:t>
      </w:r>
      <w:proofErr w:type="spellStart"/>
      <w:r w:rsidRPr="005B4D9B">
        <w:rPr>
          <w:rFonts w:ascii="Georgia" w:eastAsia="Times New Roman" w:hAnsi="Georgia" w:cs="Calibri"/>
        </w:rPr>
        <w:t>cnvtdatetime</w:t>
      </w:r>
      <w:proofErr w:type="spellEnd"/>
      <w:r w:rsidRPr="005B4D9B">
        <w:rPr>
          <w:rFonts w:ascii="Georgia" w:eastAsia="Times New Roman" w:hAnsi="Georgia" w:cs="Calibri"/>
        </w:rPr>
        <w:t>(</w:t>
      </w:r>
      <w:commentRangeStart w:id="52"/>
      <w:proofErr w:type="spellStart"/>
      <w:r w:rsidRPr="005B4D9B">
        <w:rPr>
          <w:rFonts w:ascii="Georgia" w:eastAsia="Times New Roman" w:hAnsi="Georgia" w:cs="Calibri"/>
        </w:rPr>
        <w:t>curdate</w:t>
      </w:r>
      <w:proofErr w:type="spellEnd"/>
      <w:r w:rsidRPr="005B4D9B">
        <w:rPr>
          <w:rFonts w:ascii="Georgia" w:eastAsia="Times New Roman" w:hAnsi="Georgia" w:cs="Calibri"/>
        </w:rPr>
        <w:t xml:space="preserve">, </w:t>
      </w:r>
      <w:commentRangeEnd w:id="52"/>
      <w:r w:rsidR="009C7561">
        <w:rPr>
          <w:rStyle w:val="CommentReference"/>
        </w:rPr>
        <w:commentReference w:id="52"/>
      </w:r>
      <w:r w:rsidRPr="005B4D9B">
        <w:rPr>
          <w:rFonts w:ascii="Georgia" w:eastAsia="Times New Roman" w:hAnsi="Georgia" w:cs="Calibri"/>
        </w:rPr>
        <w:t xml:space="preserve">curtime3). To look back a day, subtract the number of days from </w:t>
      </w:r>
      <w:proofErr w:type="spellStart"/>
      <w:r w:rsidRPr="005B4D9B">
        <w:rPr>
          <w:rFonts w:ascii="Georgia" w:eastAsia="Times New Roman" w:hAnsi="Georgia" w:cs="Calibri"/>
        </w:rPr>
        <w:t>curdate</w:t>
      </w:r>
      <w:proofErr w:type="spellEnd"/>
      <w:r w:rsidRPr="005B4D9B">
        <w:rPr>
          <w:rFonts w:ascii="Georgia" w:eastAsia="Times New Roman" w:hAnsi="Georgia" w:cs="Calibri"/>
        </w:rPr>
        <w:t xml:space="preserve">: </w:t>
      </w:r>
      <w:proofErr w:type="spellStart"/>
      <w:r w:rsidRPr="005B4D9B">
        <w:rPr>
          <w:rFonts w:ascii="Georgia" w:eastAsia="Times New Roman" w:hAnsi="Georgia" w:cs="Calibri"/>
          <w:i/>
          <w:iCs/>
        </w:rPr>
        <w:t>curdate</w:t>
      </w:r>
      <w:proofErr w:type="spellEnd"/>
      <w:r w:rsidRPr="005B4D9B">
        <w:rPr>
          <w:rFonts w:ascii="Georgia" w:eastAsia="Times New Roman" w:hAnsi="Georgia" w:cs="Calibri"/>
          <w:i/>
          <w:iCs/>
        </w:rPr>
        <w:t xml:space="preserve"> - 1</w:t>
      </w:r>
      <w:r w:rsidRPr="005B4D9B">
        <w:rPr>
          <w:rFonts w:ascii="Georgia" w:eastAsia="Times New Roman" w:hAnsi="Georgia" w:cs="Calibri"/>
        </w:rPr>
        <w:t xml:space="preserve">. You can also specify the time </w:t>
      </w:r>
      <w:proofErr w:type="spellStart"/>
      <w:proofErr w:type="gramStart"/>
      <w:r w:rsidRPr="005B4D9B">
        <w:rPr>
          <w:rFonts w:ascii="Georgia" w:eastAsia="Times New Roman" w:hAnsi="Georgia" w:cs="Calibri"/>
        </w:rPr>
        <w:t>cnvtdatetime</w:t>
      </w:r>
      <w:proofErr w:type="spellEnd"/>
      <w:r w:rsidRPr="005B4D9B">
        <w:rPr>
          <w:rFonts w:ascii="Georgia" w:eastAsia="Times New Roman" w:hAnsi="Georgia" w:cs="Calibri"/>
        </w:rPr>
        <w:t>(</w:t>
      </w:r>
      <w:proofErr w:type="spellStart"/>
      <w:proofErr w:type="gramEnd"/>
      <w:r w:rsidRPr="005B4D9B">
        <w:rPr>
          <w:rFonts w:ascii="Georgia" w:eastAsia="Times New Roman" w:hAnsi="Georgia" w:cs="Calibri"/>
        </w:rPr>
        <w:t>curdate</w:t>
      </w:r>
      <w:proofErr w:type="spellEnd"/>
      <w:r w:rsidRPr="005B4D9B">
        <w:rPr>
          <w:rFonts w:ascii="Georgia" w:eastAsia="Times New Roman" w:hAnsi="Georgia" w:cs="Calibri"/>
        </w:rPr>
        <w:t xml:space="preserve">, 0800) (8am in the morning).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o.order_id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 </w:t>
      </w:r>
      <w:proofErr w:type="spellStart"/>
      <w:r w:rsidRPr="005B4D9B">
        <w:rPr>
          <w:rFonts w:ascii="Calibri" w:eastAsia="Times New Roman" w:hAnsi="Calibri" w:cs="Calibri"/>
          <w:highlight w:val="yellow"/>
        </w:rPr>
        <w:t>o.order_mnemonic</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 </w:t>
      </w:r>
      <w:proofErr w:type="spellStart"/>
      <w:r w:rsidRPr="005B4D9B">
        <w:rPr>
          <w:rFonts w:ascii="Calibri" w:eastAsia="Times New Roman" w:hAnsi="Calibri" w:cs="Calibri"/>
          <w:highlight w:val="yellow"/>
        </w:rPr>
        <w:t>o.orig_order_dt_tm</w:t>
      </w:r>
      <w:proofErr w:type="spellEnd"/>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from</w:t>
      </w:r>
      <w:proofErr w:type="gramEnd"/>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orders</w:t>
      </w:r>
      <w:proofErr w:type="gramEnd"/>
      <w:r w:rsidRPr="005B4D9B">
        <w:rPr>
          <w:rFonts w:ascii="Calibri" w:eastAsia="Times New Roman" w:hAnsi="Calibri" w:cs="Calibri"/>
          <w:highlight w:val="yellow"/>
        </w:rPr>
        <w:t xml:space="preserve"> o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where</w:t>
      </w:r>
      <w:proofErr w:type="gram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o.orig_order_dt_tm</w:t>
      </w:r>
      <w:proofErr w:type="spellEnd"/>
      <w:r w:rsidRPr="005B4D9B">
        <w:rPr>
          <w:rFonts w:ascii="Calibri" w:eastAsia="Times New Roman" w:hAnsi="Calibri" w:cs="Calibri"/>
          <w:highlight w:val="yellow"/>
        </w:rPr>
        <w:t xml:space="preserve"> between </w:t>
      </w:r>
      <w:proofErr w:type="spellStart"/>
      <w:r w:rsidRPr="005B4D9B">
        <w:rPr>
          <w:rFonts w:ascii="Calibri" w:eastAsia="Times New Roman" w:hAnsi="Calibri" w:cs="Calibri"/>
          <w:highlight w:val="yellow"/>
        </w:rPr>
        <w:t>cnvtdatetime</w:t>
      </w:r>
      <w:proofErr w:type="spellEnd"/>
      <w:r w:rsidRPr="005B4D9B">
        <w:rPr>
          <w:rFonts w:ascii="Calibri" w:eastAsia="Times New Roman" w:hAnsi="Calibri" w:cs="Calibri"/>
          <w:highlight w:val="yellow"/>
        </w:rPr>
        <w:t>(</w:t>
      </w:r>
      <w:proofErr w:type="spellStart"/>
      <w:r w:rsidRPr="005B4D9B">
        <w:rPr>
          <w:rFonts w:ascii="Calibri" w:eastAsia="Times New Roman" w:hAnsi="Calibri" w:cs="Calibri"/>
          <w:highlight w:val="yellow"/>
        </w:rPr>
        <w:t>curdate</w:t>
      </w:r>
      <w:proofErr w:type="spellEnd"/>
      <w:r w:rsidRPr="005B4D9B">
        <w:rPr>
          <w:rFonts w:ascii="Calibri" w:eastAsia="Times New Roman" w:hAnsi="Calibri" w:cs="Calibri"/>
          <w:highlight w:val="yellow"/>
        </w:rPr>
        <w:t xml:space="preserve"> - 1,0)</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and</w:t>
      </w:r>
      <w:proofErr w:type="gram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o.orig_order_dt_tm</w:t>
      </w:r>
      <w:proofErr w:type="spell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cnvtdatetime</w:t>
      </w:r>
      <w:proofErr w:type="spellEnd"/>
      <w:r w:rsidRPr="005B4D9B">
        <w:rPr>
          <w:rFonts w:ascii="Calibri" w:eastAsia="Times New Roman" w:hAnsi="Calibri" w:cs="Calibri"/>
          <w:highlight w:val="yellow"/>
        </w:rPr>
        <w:t>(</w:t>
      </w:r>
      <w:proofErr w:type="spellStart"/>
      <w:r w:rsidRPr="005B4D9B">
        <w:rPr>
          <w:rFonts w:ascii="Calibri" w:eastAsia="Times New Roman" w:hAnsi="Calibri" w:cs="Calibri"/>
          <w:highlight w:val="yellow"/>
        </w:rPr>
        <w:t>curdate</w:t>
      </w:r>
      <w:proofErr w:type="spellEnd"/>
      <w:r w:rsidRPr="005B4D9B">
        <w:rPr>
          <w:rFonts w:ascii="Calibri" w:eastAsia="Times New Roman" w:hAnsi="Calibri" w:cs="Calibri"/>
          <w:highlight w:val="yellow"/>
        </w:rPr>
        <w:t xml:space="preserve"> - 1,2359)</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numPr>
          <w:ilvl w:val="0"/>
          <w:numId w:val="5"/>
        </w:numPr>
        <w:spacing w:after="0" w:line="240" w:lineRule="auto"/>
        <w:ind w:left="540"/>
        <w:textAlignment w:val="center"/>
        <w:rPr>
          <w:rFonts w:ascii="Georgia" w:eastAsia="Times New Roman" w:hAnsi="Georgia" w:cs="Calibri"/>
        </w:rPr>
      </w:pPr>
      <w:r w:rsidRPr="005B4D9B">
        <w:rPr>
          <w:rFonts w:ascii="Georgia" w:eastAsia="Times New Roman" w:hAnsi="Georgia" w:cs="Calibri"/>
        </w:rPr>
        <w:t xml:space="preserve">Write a query using the IN operator to return the first five orders returned from query # 1. Return every field on the table.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select</w:t>
      </w:r>
      <w:proofErr w:type="gramEnd"/>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orders</w:t>
      </w:r>
      <w:proofErr w:type="gramEnd"/>
      <w:r w:rsidRPr="005B4D9B">
        <w:rPr>
          <w:rFonts w:ascii="Calibri" w:eastAsia="Times New Roman" w:hAnsi="Calibri" w:cs="Calibri"/>
          <w:highlight w:val="yellow"/>
        </w:rPr>
        <w:t xml:space="preserve"> o</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where</w:t>
      </w:r>
      <w:proofErr w:type="gram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o.order_id</w:t>
      </w:r>
      <w:proofErr w:type="spellEnd"/>
      <w:r w:rsidRPr="005B4D9B">
        <w:rPr>
          <w:rFonts w:ascii="Calibri" w:eastAsia="Times New Roman" w:hAnsi="Calibri" w:cs="Calibri"/>
          <w:highlight w:val="yellow"/>
        </w:rPr>
        <w:t xml:space="preserve"> in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14091708825</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 13938612569</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 10706964237</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 13941701081</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 13938039941</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Exercise 2.3</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Query the ENCOUNTER table for the number of patients who arrived at any facility in your system today who </w:t>
      </w:r>
      <w:proofErr w:type="gramStart"/>
      <w:r w:rsidRPr="005B4D9B">
        <w:rPr>
          <w:rFonts w:ascii="Georgia" w:eastAsia="Times New Roman" w:hAnsi="Georgia" w:cs="Calibri"/>
        </w:rPr>
        <w:t>have not been discharged</w:t>
      </w:r>
      <w:proofErr w:type="gramEnd"/>
      <w:r w:rsidRPr="005B4D9B">
        <w:rPr>
          <w:rFonts w:ascii="Georgia" w:eastAsia="Times New Roman" w:hAnsi="Georgia" w:cs="Calibri"/>
        </w:rPr>
        <w:t>. For the sake of this example</w:t>
      </w:r>
      <w:ins w:id="53" w:author="Sasser, Mindy T." w:date="2019-08-08T13:33:00Z">
        <w:r w:rsidR="009C7561">
          <w:rPr>
            <w:rFonts w:ascii="Georgia" w:eastAsia="Times New Roman" w:hAnsi="Georgia" w:cs="Calibri"/>
          </w:rPr>
          <w:t>,</w:t>
        </w:r>
      </w:ins>
      <w:r w:rsidRPr="005B4D9B">
        <w:rPr>
          <w:rFonts w:ascii="Georgia" w:eastAsia="Times New Roman" w:hAnsi="Georgia" w:cs="Calibri"/>
        </w:rPr>
        <w:t xml:space="preserve"> ignore</w:t>
      </w:r>
      <w:del w:id="54" w:author="Sasser, Mindy T." w:date="2019-08-08T13:33:00Z">
        <w:r w:rsidRPr="005B4D9B" w:rsidDel="009C7561">
          <w:rPr>
            <w:rFonts w:ascii="Georgia" w:eastAsia="Times New Roman" w:hAnsi="Georgia" w:cs="Calibri"/>
          </w:rPr>
          <w:delText>,</w:delText>
        </w:r>
      </w:del>
      <w:r w:rsidRPr="005B4D9B">
        <w:rPr>
          <w:rFonts w:ascii="Georgia" w:eastAsia="Times New Roman" w:hAnsi="Georgia" w:cs="Calibri"/>
        </w:rPr>
        <w:t xml:space="preserve"> the fact that outpatients </w:t>
      </w:r>
      <w:proofErr w:type="gramStart"/>
      <w:r w:rsidRPr="005B4D9B">
        <w:rPr>
          <w:rFonts w:ascii="Georgia" w:eastAsia="Times New Roman" w:hAnsi="Georgia" w:cs="Calibri"/>
        </w:rPr>
        <w:t>may not ever be discharged</w:t>
      </w:r>
      <w:proofErr w:type="gramEnd"/>
      <w:r w:rsidRPr="005B4D9B">
        <w:rPr>
          <w:rFonts w:ascii="Georgia" w:eastAsia="Times New Roman" w:hAnsi="Georgia" w:cs="Calibri"/>
        </w:rPr>
        <w:t xml:space="preserve"> in the system and a number of other complexities. The point of this example is simply to practice chaining qualifications together.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numPr>
          <w:ilvl w:val="0"/>
          <w:numId w:val="6"/>
        </w:numPr>
        <w:spacing w:after="0" w:line="240" w:lineRule="auto"/>
        <w:ind w:left="540"/>
        <w:textAlignment w:val="center"/>
        <w:rPr>
          <w:rFonts w:ascii="Georgia" w:eastAsia="Times New Roman" w:hAnsi="Georgia" w:cs="Calibri"/>
        </w:rPr>
      </w:pPr>
      <w:r w:rsidRPr="005B4D9B">
        <w:rPr>
          <w:rFonts w:ascii="Georgia" w:eastAsia="Times New Roman" w:hAnsi="Georgia" w:cs="Calibri"/>
        </w:rPr>
        <w:t xml:space="preserve">You will need to use the </w:t>
      </w:r>
      <w:proofErr w:type="spellStart"/>
      <w:proofErr w:type="gramStart"/>
      <w:r w:rsidRPr="005B4D9B">
        <w:rPr>
          <w:rFonts w:ascii="Georgia" w:eastAsia="Times New Roman" w:hAnsi="Georgia" w:cs="Calibri"/>
        </w:rPr>
        <w:t>cnvtdatetime</w:t>
      </w:r>
      <w:proofErr w:type="spellEnd"/>
      <w:r w:rsidRPr="005B4D9B">
        <w:rPr>
          <w:rFonts w:ascii="Georgia" w:eastAsia="Times New Roman" w:hAnsi="Georgia" w:cs="Calibri"/>
        </w:rPr>
        <w:t>(</w:t>
      </w:r>
      <w:proofErr w:type="gramEnd"/>
      <w:r w:rsidRPr="005B4D9B">
        <w:rPr>
          <w:rFonts w:ascii="Georgia" w:eastAsia="Times New Roman" w:hAnsi="Georgia" w:cs="Calibri"/>
        </w:rPr>
        <w:t>) function just like in exercise 2.2.</w:t>
      </w:r>
    </w:p>
    <w:p w:rsidR="005B4D9B" w:rsidRPr="005B4D9B" w:rsidRDefault="005B4D9B" w:rsidP="005B4D9B">
      <w:pPr>
        <w:numPr>
          <w:ilvl w:val="0"/>
          <w:numId w:val="6"/>
        </w:numPr>
        <w:spacing w:after="0" w:line="240" w:lineRule="auto"/>
        <w:ind w:left="540"/>
        <w:textAlignment w:val="center"/>
        <w:rPr>
          <w:rFonts w:ascii="Georgia" w:eastAsia="Times New Roman" w:hAnsi="Georgia" w:cs="Calibri"/>
        </w:rPr>
      </w:pPr>
      <w:r w:rsidRPr="005B4D9B">
        <w:rPr>
          <w:rFonts w:ascii="Georgia" w:eastAsia="Times New Roman" w:hAnsi="Georgia" w:cs="Calibri"/>
        </w:rPr>
        <w:t xml:space="preserve">How do you determine whether a patient </w:t>
      </w:r>
      <w:proofErr w:type="gramStart"/>
      <w:r w:rsidRPr="005B4D9B">
        <w:rPr>
          <w:rFonts w:ascii="Georgia" w:eastAsia="Times New Roman" w:hAnsi="Georgia" w:cs="Calibri"/>
        </w:rPr>
        <w:t>hasn't</w:t>
      </w:r>
      <w:proofErr w:type="gramEnd"/>
      <w:r w:rsidRPr="005B4D9B">
        <w:rPr>
          <w:rFonts w:ascii="Georgia" w:eastAsia="Times New Roman" w:hAnsi="Georgia" w:cs="Calibri"/>
        </w:rPr>
        <w:t xml:space="preserve"> been discharged yet? If you </w:t>
      </w:r>
      <w:proofErr w:type="gramStart"/>
      <w:r w:rsidRPr="005B4D9B">
        <w:rPr>
          <w:rFonts w:ascii="Georgia" w:eastAsia="Times New Roman" w:hAnsi="Georgia" w:cs="Calibri"/>
        </w:rPr>
        <w:t>are stumped</w:t>
      </w:r>
      <w:proofErr w:type="gramEnd"/>
      <w:r w:rsidRPr="005B4D9B">
        <w:rPr>
          <w:rFonts w:ascii="Georgia" w:eastAsia="Times New Roman" w:hAnsi="Georgia" w:cs="Calibri"/>
        </w:rPr>
        <w:t>, look back at Chapter 1 to review NULL.</w:t>
      </w:r>
    </w:p>
    <w:p w:rsidR="005B4D9B" w:rsidRPr="005B4D9B" w:rsidRDefault="005B4D9B" w:rsidP="005B4D9B">
      <w:pPr>
        <w:numPr>
          <w:ilvl w:val="0"/>
          <w:numId w:val="6"/>
        </w:numPr>
        <w:spacing w:after="0" w:line="240" w:lineRule="auto"/>
        <w:ind w:left="540"/>
        <w:textAlignment w:val="center"/>
        <w:rPr>
          <w:rFonts w:ascii="Georgia" w:eastAsia="Times New Roman" w:hAnsi="Georgia" w:cs="Calibri"/>
        </w:rPr>
      </w:pPr>
      <w:r w:rsidRPr="005B4D9B">
        <w:rPr>
          <w:rFonts w:ascii="Georgia" w:eastAsia="Times New Roman" w:hAnsi="Georgia" w:cs="Calibri"/>
        </w:rPr>
        <w:t xml:space="preserve">Add a third qualification on the ACTIVE_IND field to ensure the encounter is active. </w:t>
      </w:r>
    </w:p>
    <w:p w:rsidR="005B4D9B" w:rsidRPr="005B4D9B" w:rsidRDefault="005B4D9B" w:rsidP="005B4D9B">
      <w:pPr>
        <w:numPr>
          <w:ilvl w:val="0"/>
          <w:numId w:val="6"/>
        </w:numPr>
        <w:spacing w:after="0" w:line="240" w:lineRule="auto"/>
        <w:ind w:left="540"/>
        <w:textAlignment w:val="center"/>
        <w:rPr>
          <w:rFonts w:ascii="Georgia" w:eastAsia="Times New Roman" w:hAnsi="Georgia" w:cs="Calibri"/>
        </w:rPr>
      </w:pPr>
      <w:r w:rsidRPr="005B4D9B">
        <w:rPr>
          <w:rFonts w:ascii="Georgia" w:eastAsia="Times New Roman" w:hAnsi="Georgia" w:cs="Calibri"/>
        </w:rPr>
        <w:t xml:space="preserve">Use </w:t>
      </w:r>
      <w:proofErr w:type="gramStart"/>
      <w:r w:rsidRPr="005B4D9B">
        <w:rPr>
          <w:rFonts w:ascii="Georgia" w:eastAsia="Times New Roman" w:hAnsi="Georgia" w:cs="Calibri"/>
        </w:rPr>
        <w:t>count(</w:t>
      </w:r>
      <w:proofErr w:type="gramEnd"/>
      <w:r w:rsidRPr="005B4D9B">
        <w:rPr>
          <w:rFonts w:ascii="Georgia" w:eastAsia="Times New Roman" w:hAnsi="Georgia" w:cs="Calibri"/>
        </w:rPr>
        <w:t>*) in the SELECT clause to return the total number of patients.</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select</w:t>
      </w:r>
      <w:proofErr w:type="gramEnd"/>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count(</w:t>
      </w:r>
      <w:proofErr w:type="gramEnd"/>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from</w:t>
      </w:r>
      <w:proofErr w:type="gramEnd"/>
      <w:r w:rsidRPr="005B4D9B">
        <w:rPr>
          <w:rFonts w:ascii="Calibri" w:eastAsia="Times New Roman" w:hAnsi="Calibri" w:cs="Calibri"/>
          <w:highlight w:val="yellow"/>
        </w:rPr>
        <w:t xml:space="preserve">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encounter</w:t>
      </w:r>
      <w:proofErr w:type="gramEnd"/>
      <w:r w:rsidRPr="005B4D9B">
        <w:rPr>
          <w:rFonts w:ascii="Calibri" w:eastAsia="Times New Roman" w:hAnsi="Calibri" w:cs="Calibri"/>
          <w:highlight w:val="yellow"/>
        </w:rPr>
        <w:t xml:space="preserve"> e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highlight w:val="yellow"/>
        </w:rPr>
        <w:t>where</w:t>
      </w:r>
      <w:proofErr w:type="gram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e.arrive_dt_tm</w:t>
      </w:r>
      <w:proofErr w:type="spellEnd"/>
      <w:r w:rsidRPr="005B4D9B">
        <w:rPr>
          <w:rFonts w:ascii="Calibri" w:eastAsia="Times New Roman" w:hAnsi="Calibri" w:cs="Calibri"/>
          <w:highlight w:val="yellow"/>
        </w:rPr>
        <w:t xml:space="preserve"> &gt; </w:t>
      </w:r>
      <w:proofErr w:type="spellStart"/>
      <w:r w:rsidRPr="005B4D9B">
        <w:rPr>
          <w:rFonts w:ascii="Calibri" w:eastAsia="Times New Roman" w:hAnsi="Calibri" w:cs="Calibri"/>
          <w:highlight w:val="yellow"/>
        </w:rPr>
        <w:t>cnvtdatetime</w:t>
      </w:r>
      <w:proofErr w:type="spellEnd"/>
      <w:r w:rsidRPr="005B4D9B">
        <w:rPr>
          <w:rFonts w:ascii="Calibri" w:eastAsia="Times New Roman" w:hAnsi="Calibri" w:cs="Calibri"/>
          <w:highlight w:val="yellow"/>
        </w:rPr>
        <w:t>(curdate,0)</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and</w:t>
      </w:r>
      <w:proofErr w:type="gram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e.disch_dt_tm</w:t>
      </w:r>
      <w:proofErr w:type="spellEnd"/>
      <w:r w:rsidRPr="005B4D9B">
        <w:rPr>
          <w:rFonts w:ascii="Calibri" w:eastAsia="Times New Roman" w:hAnsi="Calibri" w:cs="Calibri"/>
          <w:highlight w:val="yellow"/>
        </w:rPr>
        <w:t xml:space="preserve"> = null</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highlight w:val="yellow"/>
        </w:rPr>
        <w:t xml:space="preserve">  </w:t>
      </w:r>
      <w:proofErr w:type="gramStart"/>
      <w:r w:rsidRPr="005B4D9B">
        <w:rPr>
          <w:rFonts w:ascii="Calibri" w:eastAsia="Times New Roman" w:hAnsi="Calibri" w:cs="Calibri"/>
          <w:highlight w:val="yellow"/>
        </w:rPr>
        <w:t>and</w:t>
      </w:r>
      <w:proofErr w:type="gramEnd"/>
      <w:r w:rsidRPr="005B4D9B">
        <w:rPr>
          <w:rFonts w:ascii="Calibri" w:eastAsia="Times New Roman" w:hAnsi="Calibri" w:cs="Calibri"/>
          <w:highlight w:val="yellow"/>
        </w:rPr>
        <w:t xml:space="preserve"> </w:t>
      </w:r>
      <w:proofErr w:type="spellStart"/>
      <w:r w:rsidRPr="005B4D9B">
        <w:rPr>
          <w:rFonts w:ascii="Calibri" w:eastAsia="Times New Roman" w:hAnsi="Calibri" w:cs="Calibri"/>
          <w:highlight w:val="yellow"/>
        </w:rPr>
        <w:t>e.active_ind</w:t>
      </w:r>
      <w:proofErr w:type="spellEnd"/>
      <w:r w:rsidRPr="005B4D9B">
        <w:rPr>
          <w:rFonts w:ascii="Calibri" w:eastAsia="Times New Roman" w:hAnsi="Calibri" w:cs="Calibri"/>
          <w:highlight w:val="yellow"/>
        </w:rPr>
        <w:t xml:space="preserve"> = 1</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2.6 User-Defined Variables</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When you run a query, the name of the columns in the output window are the same as the names of the fields in your SELECT clause. However, you can control the names displayed in the output by using</w:t>
      </w:r>
      <w:r w:rsidRPr="005B4D9B">
        <w:rPr>
          <w:rFonts w:ascii="Georgia" w:eastAsia="Times New Roman" w:hAnsi="Georgia" w:cs="Calibri"/>
          <w:b/>
          <w:bCs/>
        </w:rPr>
        <w:t xml:space="preserve"> user-defined variables</w:t>
      </w:r>
      <w:r w:rsidRPr="005B4D9B">
        <w:rPr>
          <w:rFonts w:ascii="Georgia" w:eastAsia="Times New Roman" w:hAnsi="Georgia" w:cs="Calibri"/>
        </w:rPr>
        <w:t xml:space="preserve">. User-defined variables not only change the name of a column header, but they </w:t>
      </w:r>
      <w:proofErr w:type="gramStart"/>
      <w:r w:rsidRPr="005B4D9B">
        <w:rPr>
          <w:rFonts w:ascii="Georgia" w:eastAsia="Times New Roman" w:hAnsi="Georgia" w:cs="Calibri"/>
        </w:rPr>
        <w:t>can be used</w:t>
      </w:r>
      <w:proofErr w:type="gramEnd"/>
      <w:r w:rsidRPr="005B4D9B">
        <w:rPr>
          <w:rFonts w:ascii="Georgia" w:eastAsia="Times New Roman" w:hAnsi="Georgia" w:cs="Calibri"/>
        </w:rPr>
        <w:t xml:space="preserve"> later in the program to reference a field name. Sometimes this is nice to do if a field name has a </w:t>
      </w:r>
      <w:proofErr w:type="gramStart"/>
      <w:r w:rsidRPr="005B4D9B">
        <w:rPr>
          <w:rFonts w:ascii="Georgia" w:eastAsia="Times New Roman" w:hAnsi="Georgia" w:cs="Calibri"/>
        </w:rPr>
        <w:t>really long</w:t>
      </w:r>
      <w:proofErr w:type="gramEnd"/>
      <w:r w:rsidRPr="005B4D9B">
        <w:rPr>
          <w:rFonts w:ascii="Georgia" w:eastAsia="Times New Roman" w:hAnsi="Georgia" w:cs="Calibri"/>
        </w:rPr>
        <w:t xml:space="preserve"> name.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Run the following query and compare the names of the fields in the SELECT clause to those in the output window.</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spellStart"/>
      <w:r w:rsidRPr="005B4D9B">
        <w:rPr>
          <w:rFonts w:ascii="Calibri" w:eastAsia="Times New Roman" w:hAnsi="Calibri" w:cs="Calibri"/>
          <w:i/>
          <w:iCs/>
        </w:rPr>
        <w:t>p.person_id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i/>
          <w:iCs/>
        </w:rPr>
        <w:t>p.birth_dt_tm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p.name_last_key</w:t>
      </w:r>
      <w:proofErr w:type="spellEnd"/>
      <w:r w:rsidRPr="005B4D9B">
        <w:rPr>
          <w:rFonts w:ascii="Calibri" w:eastAsia="Times New Roman" w:hAnsi="Calibri" w:cs="Calibri"/>
          <w:i/>
          <w:iCs/>
        </w:rPr>
        <w:t xml:space="preserve"> = "SMITH"</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Modify the query with user-defined variables to change the output.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select</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r w:rsidRPr="005B4D9B">
        <w:rPr>
          <w:rFonts w:ascii="Calibri" w:eastAsia="Times New Roman" w:hAnsi="Calibri" w:cs="Calibri"/>
          <w:b/>
          <w:bCs/>
          <w:i/>
          <w:iCs/>
        </w:rPr>
        <w:t xml:space="preserve"> </w:t>
      </w:r>
      <w:proofErr w:type="spellStart"/>
      <w:r w:rsidRPr="005B4D9B">
        <w:rPr>
          <w:rFonts w:ascii="Calibri" w:eastAsia="Times New Roman" w:hAnsi="Calibri" w:cs="Calibri"/>
          <w:b/>
          <w:bCs/>
          <w:i/>
          <w:iCs/>
        </w:rPr>
        <w:t>unique_id</w:t>
      </w:r>
      <w:proofErr w:type="spellEnd"/>
      <w:r w:rsidRPr="005B4D9B">
        <w:rPr>
          <w:rFonts w:ascii="Calibri" w:eastAsia="Times New Roman" w:hAnsi="Calibri" w:cs="Calibri"/>
          <w:b/>
          <w:bCs/>
          <w:i/>
          <w:iCs/>
        </w:rPr>
        <w:t xml:space="preserve"> =</w:t>
      </w:r>
      <w:r w:rsidRPr="005B4D9B">
        <w:rPr>
          <w:rFonts w:ascii="Calibri" w:eastAsia="Times New Roman" w:hAnsi="Calibri" w:cs="Calibri"/>
          <w:i/>
          <w:iCs/>
        </w:rPr>
        <w:t xml:space="preserve"> </w:t>
      </w:r>
      <w:proofErr w:type="spellStart"/>
      <w:r w:rsidRPr="005B4D9B">
        <w:rPr>
          <w:rFonts w:ascii="Calibri" w:eastAsia="Times New Roman" w:hAnsi="Calibri" w:cs="Calibri"/>
          <w:i/>
          <w:iCs/>
        </w:rPr>
        <w:t>p.person_id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 </w:t>
      </w:r>
      <w:proofErr w:type="spellStart"/>
      <w:r w:rsidRPr="005B4D9B">
        <w:rPr>
          <w:rFonts w:ascii="Calibri" w:eastAsia="Times New Roman" w:hAnsi="Calibri" w:cs="Calibri"/>
          <w:b/>
          <w:bCs/>
          <w:i/>
          <w:iCs/>
        </w:rPr>
        <w:t>full_name</w:t>
      </w:r>
      <w:proofErr w:type="spellEnd"/>
      <w:r w:rsidRPr="005B4D9B">
        <w:rPr>
          <w:rFonts w:ascii="Calibri" w:eastAsia="Times New Roman" w:hAnsi="Calibri" w:cs="Calibri"/>
          <w:b/>
          <w:bCs/>
          <w:i/>
          <w:iCs/>
        </w:rPr>
        <w:t xml:space="preserve"> =</w:t>
      </w:r>
      <w:r w:rsidRPr="005B4D9B">
        <w:rPr>
          <w:rFonts w:ascii="Calibri" w:eastAsia="Times New Roman" w:hAnsi="Calibri" w:cs="Calibri"/>
          <w:i/>
          <w:iCs/>
        </w:rPr>
        <w:t xml:space="preserve"> </w:t>
      </w:r>
      <w:proofErr w:type="spellStart"/>
      <w:r w:rsidRPr="005B4D9B">
        <w:rPr>
          <w:rFonts w:ascii="Calibri" w:eastAsia="Times New Roman" w:hAnsi="Calibri" w:cs="Calibri"/>
          <w:i/>
          <w:iCs/>
        </w:rPr>
        <w:t>p.name_full_formatted</w:t>
      </w:r>
      <w:proofErr w:type="spell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r w:rsidRPr="005B4D9B">
        <w:rPr>
          <w:rFonts w:ascii="Calibri" w:eastAsia="Times New Roman" w:hAnsi="Calibri" w:cs="Calibri"/>
          <w:b/>
          <w:bCs/>
          <w:i/>
          <w:iCs/>
        </w:rPr>
        <w:t xml:space="preserve"> </w:t>
      </w:r>
      <w:proofErr w:type="spellStart"/>
      <w:r w:rsidRPr="005B4D9B">
        <w:rPr>
          <w:rFonts w:ascii="Calibri" w:eastAsia="Times New Roman" w:hAnsi="Calibri" w:cs="Calibri"/>
          <w:b/>
          <w:bCs/>
          <w:i/>
          <w:iCs/>
        </w:rPr>
        <w:t>birth_date</w:t>
      </w:r>
      <w:proofErr w:type="spellEnd"/>
      <w:r w:rsidRPr="005B4D9B">
        <w:rPr>
          <w:rFonts w:ascii="Calibri" w:eastAsia="Times New Roman" w:hAnsi="Calibri" w:cs="Calibri"/>
          <w:b/>
          <w:bCs/>
          <w:i/>
          <w:iCs/>
        </w:rPr>
        <w:t xml:space="preserve"> =</w:t>
      </w:r>
      <w:r w:rsidRPr="005B4D9B">
        <w:rPr>
          <w:rFonts w:ascii="Calibri" w:eastAsia="Times New Roman" w:hAnsi="Calibri" w:cs="Calibri"/>
          <w:i/>
          <w:iCs/>
        </w:rPr>
        <w:t xml:space="preserve"> </w:t>
      </w:r>
      <w:proofErr w:type="spellStart"/>
      <w:r w:rsidRPr="005B4D9B">
        <w:rPr>
          <w:rFonts w:ascii="Calibri" w:eastAsia="Times New Roman" w:hAnsi="Calibri" w:cs="Calibri"/>
          <w:i/>
          <w:iCs/>
        </w:rPr>
        <w:t>p.birth_dt_tm</w:t>
      </w:r>
      <w:proofErr w:type="spellEnd"/>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from</w:t>
      </w:r>
      <w:proofErr w:type="gramEnd"/>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i/>
          <w:iCs/>
        </w:rPr>
        <w:t xml:space="preserve">  </w:t>
      </w:r>
      <w:proofErr w:type="gramStart"/>
      <w:r w:rsidRPr="005B4D9B">
        <w:rPr>
          <w:rFonts w:ascii="Calibri" w:eastAsia="Times New Roman" w:hAnsi="Calibri" w:cs="Calibri"/>
          <w:i/>
          <w:iCs/>
        </w:rPr>
        <w:t>person</w:t>
      </w:r>
      <w:proofErr w:type="gramEnd"/>
      <w:r w:rsidRPr="005B4D9B">
        <w:rPr>
          <w:rFonts w:ascii="Calibri" w:eastAsia="Times New Roman" w:hAnsi="Calibri" w:cs="Calibri"/>
          <w:i/>
          <w:iCs/>
        </w:rPr>
        <w:t xml:space="preserve"> p</w:t>
      </w:r>
    </w:p>
    <w:p w:rsidR="005B4D9B" w:rsidRPr="005B4D9B" w:rsidRDefault="005B4D9B" w:rsidP="005B4D9B">
      <w:pPr>
        <w:spacing w:after="0" w:line="240" w:lineRule="auto"/>
        <w:rPr>
          <w:rFonts w:ascii="Calibri" w:eastAsia="Times New Roman" w:hAnsi="Calibri" w:cs="Calibri"/>
        </w:rPr>
      </w:pPr>
      <w:proofErr w:type="gramStart"/>
      <w:r w:rsidRPr="005B4D9B">
        <w:rPr>
          <w:rFonts w:ascii="Calibri" w:eastAsia="Times New Roman" w:hAnsi="Calibri" w:cs="Calibri"/>
          <w:i/>
          <w:iCs/>
        </w:rPr>
        <w:t>where</w:t>
      </w:r>
      <w:proofErr w:type="gramEnd"/>
      <w:r w:rsidRPr="005B4D9B">
        <w:rPr>
          <w:rFonts w:ascii="Calibri" w:eastAsia="Times New Roman" w:hAnsi="Calibri" w:cs="Calibri"/>
          <w:i/>
          <w:iCs/>
        </w:rPr>
        <w:t xml:space="preserve"> </w:t>
      </w:r>
      <w:proofErr w:type="spellStart"/>
      <w:r w:rsidRPr="005B4D9B">
        <w:rPr>
          <w:rFonts w:ascii="Calibri" w:eastAsia="Times New Roman" w:hAnsi="Calibri" w:cs="Calibri"/>
          <w:i/>
          <w:iCs/>
        </w:rPr>
        <w:t>p.name_last_key</w:t>
      </w:r>
      <w:proofErr w:type="spellEnd"/>
      <w:r w:rsidRPr="005B4D9B">
        <w:rPr>
          <w:rFonts w:ascii="Calibri" w:eastAsia="Times New Roman" w:hAnsi="Calibri" w:cs="Calibri"/>
          <w:i/>
          <w:iCs/>
        </w:rPr>
        <w:t xml:space="preserve"> = "SMITH"</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After you run the query above, the column names should have changed.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Calibri" w:eastAsia="Times New Roman" w:hAnsi="Calibri" w:cs="Calibri"/>
        </w:rPr>
      </w:pPr>
      <w:r w:rsidRPr="005B4D9B">
        <w:rPr>
          <w:rFonts w:ascii="Calibri" w:eastAsia="Times New Roman" w:hAnsi="Calibri" w:cs="Calibri"/>
          <w:noProof/>
        </w:rPr>
        <w:drawing>
          <wp:inline distT="0" distB="0" distL="0" distR="0" wp14:anchorId="0F68FBFA" wp14:editId="6DF6D39D">
            <wp:extent cx="4572000" cy="1247775"/>
            <wp:effectExtent l="0" t="0" r="0" b="9525"/>
            <wp:docPr id="26" name="Picture 26" descr="Machine generated alternative text:&#10;Edit Query &#10;UNIQUE_ID &#10;24803681 &#10;25153233.00 &#10;24045224.00 &#10;22886335 . oo &#10;FULL NAME &#10;BIRTH DATE &#10;07/18/17 &#10;05/09/17 &#10;03/09/17 &#10;SMITH, &#10;SMITH, &#10;SMITH, &#10;SMITH, &#10;CORA &#10;REMINGTON &#10;NEIL W &#10;GABRIEL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Edit Query &#10;UNIQUE_ID &#10;24803681 &#10;25153233.00 &#10;24045224.00 &#10;22886335 . oo &#10;FULL NAME &#10;BIRTH DATE &#10;07/18/17 &#10;05/09/17 &#10;03/09/17 &#10;SMITH, &#10;SMITH, &#10;SMITH, &#10;SMITH, &#10;CORA &#10;REMINGTON &#10;NEIL W &#10;GABRIEL 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An important note is that these user-defined variables cannot be used in a WHERE clause, they can only be used in an ORDER clause and REPORT WRITER clauses, which we will cover in much greater detail in the coming chapters.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b/>
          <w:bCs/>
        </w:rPr>
        <w:t>Chapter 2 Recap</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In this </w:t>
      </w:r>
      <w:del w:id="55" w:author="Sasser, Mindy T." w:date="2019-08-08T13:49:00Z">
        <w:r w:rsidRPr="005B4D9B" w:rsidDel="00F36862">
          <w:rPr>
            <w:rFonts w:ascii="Georgia" w:eastAsia="Times New Roman" w:hAnsi="Georgia" w:cs="Calibri"/>
          </w:rPr>
          <w:delText>chapter</w:delText>
        </w:r>
      </w:del>
      <w:ins w:id="56" w:author="Sasser, Mindy T." w:date="2019-08-08T13:49:00Z">
        <w:r w:rsidR="00F36862" w:rsidRPr="005B4D9B">
          <w:rPr>
            <w:rFonts w:ascii="Georgia" w:eastAsia="Times New Roman" w:hAnsi="Georgia" w:cs="Calibri"/>
          </w:rPr>
          <w:t>chapter,</w:t>
        </w:r>
      </w:ins>
      <w:r w:rsidRPr="005B4D9B">
        <w:rPr>
          <w:rFonts w:ascii="Georgia" w:eastAsia="Times New Roman" w:hAnsi="Georgia" w:cs="Calibri"/>
        </w:rPr>
        <w:t xml:space="preserve"> we talked about the basic building blocks of </w:t>
      </w:r>
      <w:proofErr w:type="gramStart"/>
      <w:r w:rsidRPr="005B4D9B">
        <w:rPr>
          <w:rFonts w:ascii="Georgia" w:eastAsia="Times New Roman" w:hAnsi="Georgia" w:cs="Calibri"/>
        </w:rPr>
        <w:t>a query and how to put one together</w:t>
      </w:r>
      <w:proofErr w:type="gramEnd"/>
      <w:r w:rsidRPr="005B4D9B">
        <w:rPr>
          <w:rFonts w:ascii="Georgia" w:eastAsia="Times New Roman" w:hAnsi="Georgia" w:cs="Calibri"/>
        </w:rPr>
        <w:t xml:space="preserve">. We discussed the </w:t>
      </w:r>
      <w:r w:rsidRPr="005B4D9B">
        <w:rPr>
          <w:rFonts w:ascii="Georgia" w:eastAsia="Times New Roman" w:hAnsi="Georgia" w:cs="Calibri"/>
          <w:i/>
          <w:iCs/>
        </w:rPr>
        <w:t xml:space="preserve">SELECT, FROM, and WHERE </w:t>
      </w:r>
      <w:r w:rsidRPr="005B4D9B">
        <w:rPr>
          <w:rFonts w:ascii="Georgia" w:eastAsia="Times New Roman" w:hAnsi="Georgia" w:cs="Calibri"/>
        </w:rPr>
        <w:t>clauses and how we can use each of them to return the information we want.</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xml:space="preserve">Multiple qualifications in the WHERE clause can be chained together using the AND </w:t>
      </w:r>
      <w:proofErr w:type="spellStart"/>
      <w:r w:rsidRPr="005B4D9B">
        <w:rPr>
          <w:rFonts w:ascii="Georgia" w:eastAsia="Times New Roman" w:hAnsi="Georgia" w:cs="Calibri"/>
        </w:rPr>
        <w:t>and</w:t>
      </w:r>
      <w:proofErr w:type="spellEnd"/>
      <w:r w:rsidRPr="005B4D9B">
        <w:rPr>
          <w:rFonts w:ascii="Georgia" w:eastAsia="Times New Roman" w:hAnsi="Georgia" w:cs="Calibri"/>
        </w:rPr>
        <w:t xml:space="preserve"> OR keywords to control data. In addition to AND </w:t>
      </w:r>
      <w:proofErr w:type="spellStart"/>
      <w:r w:rsidRPr="005B4D9B">
        <w:rPr>
          <w:rFonts w:ascii="Georgia" w:eastAsia="Times New Roman" w:hAnsi="Georgia" w:cs="Calibri"/>
        </w:rPr>
        <w:t>and</w:t>
      </w:r>
      <w:proofErr w:type="spellEnd"/>
      <w:r w:rsidRPr="005B4D9B">
        <w:rPr>
          <w:rFonts w:ascii="Georgia" w:eastAsia="Times New Roman" w:hAnsi="Georgia" w:cs="Calibri"/>
        </w:rPr>
        <w:t xml:space="preserve"> OR, the relational operators: =</w:t>
      </w:r>
      <w:proofErr w:type="gramStart"/>
      <w:r w:rsidRPr="005B4D9B">
        <w:rPr>
          <w:rFonts w:ascii="Georgia" w:eastAsia="Times New Roman" w:hAnsi="Georgia" w:cs="Calibri"/>
        </w:rPr>
        <w:t>, !</w:t>
      </w:r>
      <w:proofErr w:type="gramEnd"/>
      <w:r w:rsidRPr="005B4D9B">
        <w:rPr>
          <w:rFonts w:ascii="Georgia" w:eastAsia="Times New Roman" w:hAnsi="Georgia" w:cs="Calibri"/>
        </w:rPr>
        <w:t xml:space="preserve">=, &gt;, &gt;=, &lt;, &lt;=, NOT, BETWEEN, </w:t>
      </w:r>
      <w:ins w:id="57" w:author="Sasser, Mindy T." w:date="2019-08-08T13:53:00Z">
        <w:r w:rsidR="00CD25E1">
          <w:rPr>
            <w:rFonts w:ascii="Georgia" w:eastAsia="Times New Roman" w:hAnsi="Georgia" w:cs="Calibri"/>
          </w:rPr>
          <w:t xml:space="preserve">and </w:t>
        </w:r>
      </w:ins>
      <w:r w:rsidRPr="005B4D9B">
        <w:rPr>
          <w:rFonts w:ascii="Georgia" w:eastAsia="Times New Roman" w:hAnsi="Georgia" w:cs="Calibri"/>
        </w:rPr>
        <w:t xml:space="preserve">IN can be used to further control the data.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 </w:t>
      </w:r>
    </w:p>
    <w:p w:rsidR="005B4D9B" w:rsidRPr="005B4D9B" w:rsidRDefault="005B4D9B" w:rsidP="005B4D9B">
      <w:pPr>
        <w:spacing w:after="0" w:line="240" w:lineRule="auto"/>
        <w:rPr>
          <w:rFonts w:ascii="Georgia" w:eastAsia="Times New Roman" w:hAnsi="Georgia" w:cs="Calibri"/>
        </w:rPr>
      </w:pPr>
      <w:r w:rsidRPr="005B4D9B">
        <w:rPr>
          <w:rFonts w:ascii="Georgia" w:eastAsia="Times New Roman" w:hAnsi="Georgia" w:cs="Calibri"/>
        </w:rPr>
        <w:t>When using a qualification, always use an index to qualify against if one is available.</w:t>
      </w:r>
    </w:p>
    <w:p w:rsidR="009D5E9D" w:rsidRPr="005B4D9B" w:rsidRDefault="008315A9" w:rsidP="005B4D9B"/>
    <w:sectPr w:rsidR="009D5E9D" w:rsidRPr="005B4D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asser, Mindy T." w:date="2019-07-02T09:43:00Z" w:initials="SMT">
    <w:p w:rsidR="001770EA" w:rsidRDefault="001770EA">
      <w:pPr>
        <w:pStyle w:val="CommentText"/>
      </w:pPr>
      <w:r>
        <w:rPr>
          <w:rStyle w:val="CommentReference"/>
        </w:rPr>
        <w:annotationRef/>
      </w:r>
      <w:r>
        <w:t xml:space="preserve">This screenshot should be in chapter 1 where we first opened </w:t>
      </w:r>
      <w:proofErr w:type="spellStart"/>
      <w:r>
        <w:t>DVDev</w:t>
      </w:r>
      <w:proofErr w:type="spellEnd"/>
      <w:r>
        <w:t>. By this point, we should know how to do this.</w:t>
      </w:r>
    </w:p>
  </w:comment>
  <w:comment w:id="29" w:author="Sasser, Mindy T." w:date="2019-07-02T09:52:00Z" w:initials="SMT">
    <w:p w:rsidR="00B779C3" w:rsidRDefault="00B779C3">
      <w:pPr>
        <w:pStyle w:val="CommentText"/>
      </w:pPr>
      <w:r>
        <w:rPr>
          <w:rStyle w:val="CommentReference"/>
        </w:rPr>
        <w:annotationRef/>
      </w:r>
      <w:r>
        <w:t>We need a screenshot with a jumbled name or test patient.</w:t>
      </w:r>
    </w:p>
  </w:comment>
  <w:comment w:id="52" w:author="Sasser, Mindy T." w:date="2019-08-08T13:29:00Z" w:initials="SMT">
    <w:p w:rsidR="009C7561" w:rsidRDefault="009C7561">
      <w:pPr>
        <w:pStyle w:val="CommentText"/>
      </w:pPr>
      <w:r>
        <w:rPr>
          <w:rStyle w:val="CommentReference"/>
        </w:rPr>
        <w:annotationRef/>
      </w:r>
      <w:r>
        <w:t>Have we talked about this already in a previous chapter, if not, this exercise is confusing.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24DB"/>
    <w:multiLevelType w:val="multilevel"/>
    <w:tmpl w:val="4AF0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08AF"/>
    <w:multiLevelType w:val="multilevel"/>
    <w:tmpl w:val="92C8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71493"/>
    <w:multiLevelType w:val="multilevel"/>
    <w:tmpl w:val="F258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309EB"/>
    <w:multiLevelType w:val="multilevel"/>
    <w:tmpl w:val="6B08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237AA"/>
    <w:multiLevelType w:val="multilevel"/>
    <w:tmpl w:val="81D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522AC"/>
    <w:multiLevelType w:val="multilevel"/>
    <w:tmpl w:val="BB2A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
    <w:lvlOverride w:ilvl="0">
      <w:startOverride w:val="2"/>
    </w:lvlOverride>
  </w:num>
  <w:num w:numId="3">
    <w:abstractNumId w:val="3"/>
    <w:lvlOverride w:ilvl="0">
      <w:startOverride w:val="1"/>
    </w:lvlOverride>
  </w:num>
  <w:num w:numId="4">
    <w:abstractNumId w:val="4"/>
    <w:lvlOverride w:ilvl="0">
      <w:startOverride w:val="1"/>
    </w:lvlOverride>
  </w:num>
  <w:num w:numId="5">
    <w:abstractNumId w:val="5"/>
    <w:lvlOverride w:ilvl="0">
      <w:startOverride w:val="2"/>
    </w:lvlOverride>
  </w:num>
  <w:num w:numId="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ser, Mindy T.">
    <w15:presenceInfo w15:providerId="AD" w15:userId="S-1-5-21-623422083-3243881652-1822857501-668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F8"/>
    <w:rsid w:val="00072CF8"/>
    <w:rsid w:val="001770EA"/>
    <w:rsid w:val="00442BB8"/>
    <w:rsid w:val="005B4D9B"/>
    <w:rsid w:val="009C7561"/>
    <w:rsid w:val="00B779C3"/>
    <w:rsid w:val="00CD25E1"/>
    <w:rsid w:val="00E02D80"/>
    <w:rsid w:val="00E561C7"/>
    <w:rsid w:val="00F10C70"/>
    <w:rsid w:val="00F3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E88"/>
  <w15:chartTrackingRefBased/>
  <w15:docId w15:val="{FA3B53EA-DD45-4055-B6C1-731F28F6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1C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70EA"/>
    <w:rPr>
      <w:sz w:val="16"/>
      <w:szCs w:val="16"/>
    </w:rPr>
  </w:style>
  <w:style w:type="paragraph" w:styleId="CommentText">
    <w:name w:val="annotation text"/>
    <w:basedOn w:val="Normal"/>
    <w:link w:val="CommentTextChar"/>
    <w:uiPriority w:val="99"/>
    <w:semiHidden/>
    <w:unhideWhenUsed/>
    <w:rsid w:val="001770EA"/>
    <w:pPr>
      <w:spacing w:line="240" w:lineRule="auto"/>
    </w:pPr>
    <w:rPr>
      <w:sz w:val="20"/>
      <w:szCs w:val="20"/>
    </w:rPr>
  </w:style>
  <w:style w:type="character" w:customStyle="1" w:styleId="CommentTextChar">
    <w:name w:val="Comment Text Char"/>
    <w:basedOn w:val="DefaultParagraphFont"/>
    <w:link w:val="CommentText"/>
    <w:uiPriority w:val="99"/>
    <w:semiHidden/>
    <w:rsid w:val="001770EA"/>
    <w:rPr>
      <w:sz w:val="20"/>
      <w:szCs w:val="20"/>
    </w:rPr>
  </w:style>
  <w:style w:type="paragraph" w:styleId="CommentSubject">
    <w:name w:val="annotation subject"/>
    <w:basedOn w:val="CommentText"/>
    <w:next w:val="CommentText"/>
    <w:link w:val="CommentSubjectChar"/>
    <w:uiPriority w:val="99"/>
    <w:semiHidden/>
    <w:unhideWhenUsed/>
    <w:rsid w:val="001770EA"/>
    <w:rPr>
      <w:b/>
      <w:bCs/>
    </w:rPr>
  </w:style>
  <w:style w:type="character" w:customStyle="1" w:styleId="CommentSubjectChar">
    <w:name w:val="Comment Subject Char"/>
    <w:basedOn w:val="CommentTextChar"/>
    <w:link w:val="CommentSubject"/>
    <w:uiPriority w:val="99"/>
    <w:semiHidden/>
    <w:rsid w:val="001770EA"/>
    <w:rPr>
      <w:b/>
      <w:bCs/>
      <w:sz w:val="20"/>
      <w:szCs w:val="20"/>
    </w:rPr>
  </w:style>
  <w:style w:type="paragraph" w:styleId="BalloonText">
    <w:name w:val="Balloon Text"/>
    <w:basedOn w:val="Normal"/>
    <w:link w:val="BalloonTextChar"/>
    <w:uiPriority w:val="99"/>
    <w:semiHidden/>
    <w:unhideWhenUsed/>
    <w:rsid w:val="001770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93363">
      <w:bodyDiv w:val="1"/>
      <w:marLeft w:val="0"/>
      <w:marRight w:val="0"/>
      <w:marTop w:val="0"/>
      <w:marBottom w:val="0"/>
      <w:divBdr>
        <w:top w:val="none" w:sz="0" w:space="0" w:color="auto"/>
        <w:left w:val="none" w:sz="0" w:space="0" w:color="auto"/>
        <w:bottom w:val="none" w:sz="0" w:space="0" w:color="auto"/>
        <w:right w:val="none" w:sz="0" w:space="0" w:color="auto"/>
      </w:divBdr>
      <w:divsChild>
        <w:div w:id="1772387365">
          <w:marLeft w:val="0"/>
          <w:marRight w:val="0"/>
          <w:marTop w:val="0"/>
          <w:marBottom w:val="0"/>
          <w:divBdr>
            <w:top w:val="none" w:sz="0" w:space="0" w:color="auto"/>
            <w:left w:val="none" w:sz="0" w:space="0" w:color="auto"/>
            <w:bottom w:val="none" w:sz="0" w:space="0" w:color="auto"/>
            <w:right w:val="none" w:sz="0" w:space="0" w:color="auto"/>
          </w:divBdr>
          <w:divsChild>
            <w:div w:id="1157308161">
              <w:marLeft w:val="0"/>
              <w:marRight w:val="0"/>
              <w:marTop w:val="0"/>
              <w:marBottom w:val="0"/>
              <w:divBdr>
                <w:top w:val="none" w:sz="0" w:space="0" w:color="auto"/>
                <w:left w:val="none" w:sz="0" w:space="0" w:color="auto"/>
                <w:bottom w:val="none" w:sz="0" w:space="0" w:color="auto"/>
                <w:right w:val="none" w:sz="0" w:space="0" w:color="auto"/>
              </w:divBdr>
              <w:divsChild>
                <w:div w:id="1332492354">
                  <w:marLeft w:val="0"/>
                  <w:marRight w:val="0"/>
                  <w:marTop w:val="0"/>
                  <w:marBottom w:val="0"/>
                  <w:divBdr>
                    <w:top w:val="none" w:sz="0" w:space="0" w:color="auto"/>
                    <w:left w:val="none" w:sz="0" w:space="0" w:color="auto"/>
                    <w:bottom w:val="none" w:sz="0" w:space="0" w:color="auto"/>
                    <w:right w:val="none" w:sz="0" w:space="0" w:color="auto"/>
                  </w:divBdr>
                  <w:divsChild>
                    <w:div w:id="15612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8604">
      <w:bodyDiv w:val="1"/>
      <w:marLeft w:val="0"/>
      <w:marRight w:val="0"/>
      <w:marTop w:val="0"/>
      <w:marBottom w:val="0"/>
      <w:divBdr>
        <w:top w:val="none" w:sz="0" w:space="0" w:color="auto"/>
        <w:left w:val="none" w:sz="0" w:space="0" w:color="auto"/>
        <w:bottom w:val="none" w:sz="0" w:space="0" w:color="auto"/>
        <w:right w:val="none" w:sz="0" w:space="0" w:color="auto"/>
      </w:divBdr>
      <w:divsChild>
        <w:div w:id="1059983741">
          <w:marLeft w:val="0"/>
          <w:marRight w:val="0"/>
          <w:marTop w:val="0"/>
          <w:marBottom w:val="0"/>
          <w:divBdr>
            <w:top w:val="none" w:sz="0" w:space="0" w:color="auto"/>
            <w:left w:val="none" w:sz="0" w:space="0" w:color="auto"/>
            <w:bottom w:val="none" w:sz="0" w:space="0" w:color="auto"/>
            <w:right w:val="none" w:sz="0" w:space="0" w:color="auto"/>
          </w:divBdr>
          <w:divsChild>
            <w:div w:id="1887250947">
              <w:marLeft w:val="0"/>
              <w:marRight w:val="0"/>
              <w:marTop w:val="0"/>
              <w:marBottom w:val="0"/>
              <w:divBdr>
                <w:top w:val="none" w:sz="0" w:space="0" w:color="auto"/>
                <w:left w:val="none" w:sz="0" w:space="0" w:color="auto"/>
                <w:bottom w:val="none" w:sz="0" w:space="0" w:color="auto"/>
                <w:right w:val="none" w:sz="0" w:space="0" w:color="auto"/>
              </w:divBdr>
              <w:divsChild>
                <w:div w:id="2097440201">
                  <w:marLeft w:val="0"/>
                  <w:marRight w:val="0"/>
                  <w:marTop w:val="0"/>
                  <w:marBottom w:val="0"/>
                  <w:divBdr>
                    <w:top w:val="none" w:sz="0" w:space="0" w:color="auto"/>
                    <w:left w:val="none" w:sz="0" w:space="0" w:color="auto"/>
                    <w:bottom w:val="none" w:sz="0" w:space="0" w:color="auto"/>
                    <w:right w:val="none" w:sz="0" w:space="0" w:color="auto"/>
                  </w:divBdr>
                  <w:divsChild>
                    <w:div w:id="11784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38F32-3DA5-4AF2-AB05-7C2430D9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Baycare Heatlh Systems</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Sasser, Mindy T.</cp:lastModifiedBy>
  <cp:revision>3</cp:revision>
  <dcterms:created xsi:type="dcterms:W3CDTF">2019-07-02T15:14:00Z</dcterms:created>
  <dcterms:modified xsi:type="dcterms:W3CDTF">2019-08-08T17:53:00Z</dcterms:modified>
</cp:coreProperties>
</file>